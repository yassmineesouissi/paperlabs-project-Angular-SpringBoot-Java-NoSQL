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330A6" w14:textId="77777777" w:rsidR="00C95693" w:rsidRDefault="00E41335" w:rsidP="00E41335">
      <w:pPr>
        <w:jc w:val="center"/>
        <w:rPr>
          <w:rFonts w:ascii="Times New Roman" w:hAnsi="Times New Roman" w:cs="Times New Roman"/>
          <w:b/>
          <w:bCs/>
          <w:sz w:val="32"/>
          <w:szCs w:val="32"/>
          <w:u w:val="single"/>
        </w:rPr>
      </w:pPr>
      <w:r w:rsidRPr="00E41335">
        <w:rPr>
          <w:rFonts w:ascii="Times New Roman" w:hAnsi="Times New Roman" w:cs="Times New Roman"/>
          <w:b/>
          <w:bCs/>
          <w:sz w:val="32"/>
          <w:szCs w:val="32"/>
          <w:u w:val="single"/>
        </w:rPr>
        <w:t>ACTE DE NANTISSEMENT D</w:t>
      </w:r>
      <w:r w:rsidR="00E83396">
        <w:rPr>
          <w:rFonts w:ascii="Times New Roman" w:hAnsi="Times New Roman" w:cs="Times New Roman"/>
          <w:b/>
          <w:bCs/>
          <w:sz w:val="32"/>
          <w:szCs w:val="32"/>
          <w:u w:val="single"/>
        </w:rPr>
        <w:t>E PARTS SOCIALES</w:t>
      </w:r>
    </w:p>
    <w:p w14:paraId="672A6659" w14:textId="77777777" w:rsidR="00E41335" w:rsidRDefault="00E41335" w:rsidP="00E41335">
      <w:pPr>
        <w:rPr>
          <w:rFonts w:ascii="Times New Roman" w:hAnsi="Times New Roman" w:cs="Times New Roman"/>
          <w:b/>
          <w:bCs/>
          <w:sz w:val="32"/>
          <w:szCs w:val="32"/>
          <w:u w:val="single"/>
        </w:rPr>
      </w:pPr>
    </w:p>
    <w:p w14:paraId="1CFB1525" w14:textId="3AB5A299" w:rsidR="00E41335" w:rsidRPr="00C81DC1" w:rsidRDefault="56E0D002" w:rsidP="00E41335">
      <w:pPr>
        <w:rPr>
          <w:rFonts w:ascii="Times New Roman" w:hAnsi="Times New Roman" w:cs="Times New Roman"/>
          <w:b/>
          <w:bCs/>
          <w:sz w:val="24"/>
          <w:szCs w:val="24"/>
          <w:u w:val="single"/>
        </w:rPr>
      </w:pPr>
      <w:proofErr w:type="gramStart"/>
      <w:r w:rsidRPr="73AF58DE">
        <w:rPr>
          <w:rFonts w:ascii="Times New Roman" w:hAnsi="Times New Roman" w:cs="Times New Roman"/>
          <w:b/>
          <w:bCs/>
          <w:sz w:val="24"/>
          <w:szCs w:val="24"/>
          <w:u w:val="single"/>
        </w:rPr>
        <w:t>ENTRE</w:t>
      </w:r>
      <w:r w:rsidR="003B25AF">
        <w:rPr>
          <w:rFonts w:ascii="Times New Roman" w:hAnsi="Times New Roman" w:cs="Times New Roman"/>
          <w:b/>
          <w:bCs/>
          <w:sz w:val="24"/>
          <w:szCs w:val="24"/>
          <w:u w:val="single"/>
        </w:rPr>
        <w:t xml:space="preserve"> </w:t>
      </w:r>
      <w:r w:rsidRPr="73AF58DE">
        <w:rPr>
          <w:rFonts w:ascii="Times New Roman" w:hAnsi="Times New Roman" w:cs="Times New Roman"/>
          <w:b/>
          <w:bCs/>
          <w:sz w:val="24"/>
          <w:szCs w:val="24"/>
          <w:u w:val="single"/>
        </w:rPr>
        <w:t>LES</w:t>
      </w:r>
      <w:proofErr w:type="gramEnd"/>
      <w:r w:rsidR="00E41335" w:rsidRPr="73AF58DE">
        <w:rPr>
          <w:rFonts w:ascii="Times New Roman" w:hAnsi="Times New Roman" w:cs="Times New Roman"/>
          <w:b/>
          <w:bCs/>
          <w:sz w:val="24"/>
          <w:szCs w:val="24"/>
          <w:u w:val="single"/>
        </w:rPr>
        <w:t xml:space="preserve"> SOUSSIGNES :</w:t>
      </w:r>
    </w:p>
    <w:p w14:paraId="2D00B7D4" w14:textId="4D535872" w:rsidR="00E0288E" w:rsidRDefault="003B25AF" w:rsidP="003D2DED">
      <w:pPr>
        <w:spacing w:before="240"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w:t>
      </w:r>
      <w:bookmarkEnd w:id="2"/>
      <w:r w:rsidR="00E0288E" w:rsidRPr="00915A3E">
        <w:rPr>
          <w:rFonts w:asciiTheme="majorBidi" w:hAnsiTheme="majorBidi" w:cstheme="majorBidi"/>
          <w:sz w:val="24"/>
          <w:szCs w:val="24"/>
        </w:rPr>
        <w:t xml:space="preserve">, de nationalité tunisienne, né le </w:t>
      </w:r>
      <w:bookmarkStart w:id="3" w:name="date_naiss_phys_tun_caution"/>
      <w:r>
        <w:rPr>
          <w:rFonts w:asciiTheme="majorBidi" w:hAnsiTheme="majorBidi" w:cstheme="majorBidi"/>
          <w:sz w:val="24"/>
          <w:szCs w:val="24"/>
        </w:rPr>
        <w:t>___</w:t>
      </w:r>
      <w:bookmarkEnd w:id="3"/>
      <w:r w:rsidR="00E0288E"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w:t>
      </w:r>
      <w:bookmarkEnd w:id="4"/>
      <w:r w:rsidR="00E0288E" w:rsidRPr="00915A3E">
        <w:rPr>
          <w:rFonts w:asciiTheme="majorBidi" w:hAnsiTheme="majorBidi" w:cstheme="majorBidi"/>
          <w:sz w:val="24"/>
          <w:szCs w:val="24"/>
        </w:rPr>
        <w:t xml:space="preserve">, titulaire de la carte d’identité nationale n° </w:t>
      </w:r>
      <w:bookmarkStart w:id="5" w:name="nume_cin_phy_tun_caution"/>
      <w:r>
        <w:rPr>
          <w:rFonts w:asciiTheme="majorBidi" w:hAnsiTheme="majorBidi" w:cstheme="majorBidi"/>
          <w:sz w:val="24"/>
          <w:szCs w:val="24"/>
        </w:rPr>
        <w:t>___</w:t>
      </w:r>
      <w:bookmarkEnd w:id="5"/>
      <w:r w:rsidR="00E0288E" w:rsidRPr="00915A3E">
        <w:rPr>
          <w:rFonts w:asciiTheme="majorBidi" w:hAnsiTheme="majorBidi" w:cstheme="majorBidi"/>
          <w:sz w:val="24"/>
          <w:szCs w:val="24"/>
        </w:rPr>
        <w:t xml:space="preserve"> délivrée à </w:t>
      </w:r>
      <w:bookmarkStart w:id="6" w:name="lieu_cin_phys_tun_caution"/>
      <w:r>
        <w:rPr>
          <w:rFonts w:asciiTheme="majorBidi" w:hAnsiTheme="majorBidi" w:cstheme="majorBidi"/>
          <w:sz w:val="24"/>
          <w:szCs w:val="24"/>
        </w:rPr>
        <w:t>___</w:t>
      </w:r>
      <w:bookmarkEnd w:id="6"/>
      <w:r w:rsidR="00E0288E"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w:t>
      </w:r>
      <w:bookmarkEnd w:id="7"/>
      <w:r w:rsidR="00E0288E"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w:t>
      </w:r>
      <w:bookmarkEnd w:id="8"/>
      <w:r w:rsidR="00E0288E">
        <w:rPr>
          <w:rFonts w:asciiTheme="majorBidi" w:hAnsiTheme="majorBidi" w:cstheme="majorBidi"/>
          <w:sz w:val="24"/>
          <w:szCs w:val="24"/>
        </w:rPr>
        <w:t>,</w:t>
      </w:r>
      <w:bookmarkEnd w:id="1"/>
    </w:p>
    <w:p w14:paraId="197B449C" w14:textId="4D12281E" w:rsidR="00E0288E" w:rsidRDefault="003B25AF" w:rsidP="003D2DED">
      <w:pPr>
        <w:spacing w:before="240" w:after="40" w:line="259" w:lineRule="auto"/>
        <w:rPr>
          <w:rFonts w:asciiTheme="majorBidi" w:hAnsiTheme="majorBidi" w:cstheme="majorBidi"/>
          <w:sz w:val="24"/>
          <w:szCs w:val="24"/>
        </w:rPr>
      </w:pPr>
      <w:bookmarkStart w:id="9" w:name="nom_phys_etrangere_caution"/>
      <w:bookmarkStart w:id="10" w:name="personne_physique_etrangere_caution"/>
      <w:r>
        <w:rPr>
          <w:rFonts w:asciiTheme="majorBidi" w:hAnsiTheme="majorBidi" w:cstheme="majorBidi"/>
          <w:sz w:val="24"/>
          <w:szCs w:val="24"/>
        </w:rPr>
        <w:t>___</w:t>
      </w:r>
      <w:bookmarkEnd w:id="9"/>
      <w:r>
        <w:rPr>
          <w:rFonts w:asciiTheme="majorBidi" w:hAnsiTheme="majorBidi" w:cstheme="majorBidi"/>
          <w:sz w:val="24"/>
          <w:szCs w:val="24"/>
        </w:rPr>
        <w:t xml:space="preserve"> </w:t>
      </w:r>
      <w:bookmarkStart w:id="11" w:name="prenom_phy_etrangere_caution"/>
      <w:r>
        <w:rPr>
          <w:rFonts w:asciiTheme="majorBidi" w:hAnsiTheme="majorBidi" w:cstheme="majorBidi"/>
          <w:sz w:val="24"/>
          <w:szCs w:val="24"/>
        </w:rPr>
        <w:t>___</w:t>
      </w:r>
      <w:bookmarkEnd w:id="11"/>
      <w:r w:rsidR="00E0288E" w:rsidRPr="003A19A1">
        <w:rPr>
          <w:rFonts w:asciiTheme="majorBidi" w:hAnsiTheme="majorBidi" w:cstheme="majorBidi"/>
          <w:sz w:val="24"/>
          <w:szCs w:val="24"/>
        </w:rPr>
        <w:t xml:space="preserve">, de nationalité </w:t>
      </w:r>
      <w:bookmarkStart w:id="12" w:name="nationalité_phy_etrg_caution"/>
      <w:r>
        <w:rPr>
          <w:rFonts w:asciiTheme="majorBidi" w:hAnsiTheme="majorBidi" w:cstheme="majorBidi"/>
          <w:sz w:val="24"/>
          <w:szCs w:val="24"/>
        </w:rPr>
        <w:t>___</w:t>
      </w:r>
      <w:bookmarkEnd w:id="12"/>
      <w:r w:rsidR="00E0288E" w:rsidRPr="003A19A1">
        <w:rPr>
          <w:rFonts w:asciiTheme="majorBidi" w:hAnsiTheme="majorBidi" w:cstheme="majorBidi"/>
          <w:sz w:val="24"/>
          <w:szCs w:val="24"/>
        </w:rPr>
        <w:t xml:space="preserve">, titulaire du passeport </w:t>
      </w:r>
      <w:bookmarkStart w:id="13" w:name="pays_passp_phys_etrg_caution"/>
      <w:r>
        <w:rPr>
          <w:rFonts w:asciiTheme="majorBidi" w:hAnsiTheme="majorBidi" w:cstheme="majorBidi"/>
          <w:sz w:val="24"/>
          <w:szCs w:val="24"/>
        </w:rPr>
        <w:t>___</w:t>
      </w:r>
      <w:bookmarkEnd w:id="13"/>
      <w:r w:rsidR="00E0288E" w:rsidRPr="003A19A1">
        <w:rPr>
          <w:rFonts w:asciiTheme="majorBidi" w:hAnsiTheme="majorBidi" w:cstheme="majorBidi"/>
          <w:sz w:val="24"/>
          <w:szCs w:val="24"/>
        </w:rPr>
        <w:t xml:space="preserve"> n°</w:t>
      </w:r>
      <w:r>
        <w:rPr>
          <w:rFonts w:asciiTheme="majorBidi" w:hAnsiTheme="majorBidi" w:cstheme="majorBidi"/>
          <w:sz w:val="24"/>
          <w:szCs w:val="24"/>
        </w:rPr>
        <w:t xml:space="preserve"> </w:t>
      </w:r>
      <w:bookmarkStart w:id="14" w:name="num_passp_phys_etrg_caution"/>
      <w:r>
        <w:rPr>
          <w:rFonts w:asciiTheme="majorBidi" w:hAnsiTheme="majorBidi" w:cstheme="majorBidi"/>
          <w:sz w:val="24"/>
          <w:szCs w:val="24"/>
        </w:rPr>
        <w:t>___</w:t>
      </w:r>
      <w:bookmarkEnd w:id="14"/>
      <w:r w:rsidR="00E0288E">
        <w:rPr>
          <w:rFonts w:asciiTheme="majorBidi" w:hAnsiTheme="majorBidi" w:cstheme="majorBidi"/>
          <w:sz w:val="24"/>
          <w:szCs w:val="24"/>
        </w:rPr>
        <w:t xml:space="preserve"> délivré le </w:t>
      </w:r>
      <w:bookmarkStart w:id="15" w:name="date_passp_phys_etrg_caution"/>
      <w:r>
        <w:rPr>
          <w:rFonts w:asciiTheme="majorBidi" w:hAnsiTheme="majorBidi" w:cstheme="majorBidi"/>
          <w:sz w:val="24"/>
          <w:szCs w:val="24"/>
        </w:rPr>
        <w:t>___</w:t>
      </w:r>
      <w:bookmarkEnd w:id="15"/>
      <w:r w:rsidR="00E0288E" w:rsidRPr="003A19A1">
        <w:rPr>
          <w:rFonts w:asciiTheme="majorBidi" w:hAnsiTheme="majorBidi" w:cstheme="majorBidi"/>
          <w:sz w:val="24"/>
          <w:szCs w:val="24"/>
        </w:rPr>
        <w:t xml:space="preserve">, élisant domicile au </w:t>
      </w:r>
      <w:bookmarkStart w:id="16" w:name="adresse_phys_etrg_caution"/>
      <w:r>
        <w:rPr>
          <w:rFonts w:asciiTheme="majorBidi" w:hAnsiTheme="majorBidi" w:cstheme="majorBidi"/>
          <w:sz w:val="24"/>
          <w:szCs w:val="24"/>
        </w:rPr>
        <w:t>___</w:t>
      </w:r>
      <w:bookmarkEnd w:id="16"/>
      <w:r w:rsidR="00E0288E">
        <w:rPr>
          <w:rFonts w:asciiTheme="majorBidi" w:hAnsiTheme="majorBidi" w:cstheme="majorBidi"/>
          <w:sz w:val="24"/>
          <w:szCs w:val="24"/>
        </w:rPr>
        <w:t>,</w:t>
      </w:r>
      <w:bookmarkEnd w:id="10"/>
    </w:p>
    <w:p w14:paraId="246EE9B5" w14:textId="50BCF509" w:rsidR="00E0288E" w:rsidRDefault="00E0288E" w:rsidP="003D2DED">
      <w:pPr>
        <w:spacing w:before="240" w:after="40" w:line="259" w:lineRule="auto"/>
        <w:rPr>
          <w:rFonts w:asciiTheme="majorBidi" w:hAnsiTheme="majorBidi" w:cstheme="majorBidi"/>
          <w:sz w:val="24"/>
          <w:szCs w:val="24"/>
        </w:rPr>
      </w:pPr>
      <w:bookmarkStart w:id="17" w:name="personne_morale_tunisienne_caution"/>
      <w:r>
        <w:rPr>
          <w:rFonts w:asciiTheme="majorBidi" w:hAnsiTheme="majorBidi" w:cstheme="majorBidi"/>
          <w:sz w:val="24"/>
          <w:szCs w:val="24"/>
        </w:rPr>
        <w:t xml:space="preserve">La société </w:t>
      </w:r>
      <w:bookmarkStart w:id="18" w:name="denomin_morale_tun_caution"/>
      <w:r w:rsidR="003B25AF">
        <w:rPr>
          <w:rFonts w:asciiTheme="majorBidi" w:hAnsiTheme="majorBidi" w:cstheme="majorBidi"/>
          <w:sz w:val="24"/>
          <w:szCs w:val="24"/>
        </w:rPr>
        <w:t>___</w:t>
      </w:r>
      <w:bookmarkEnd w:id="18"/>
      <w:r w:rsidRPr="003A19A1">
        <w:rPr>
          <w:rFonts w:asciiTheme="majorBidi" w:hAnsiTheme="majorBidi" w:cstheme="majorBidi"/>
          <w:sz w:val="24"/>
          <w:szCs w:val="24"/>
        </w:rPr>
        <w:t xml:space="preserve">, </w:t>
      </w:r>
      <w:bookmarkStart w:id="19" w:name="forme_morale_tun_caution"/>
      <w:r w:rsidR="003B25AF">
        <w:rPr>
          <w:rFonts w:asciiTheme="majorBidi" w:hAnsiTheme="majorBidi" w:cstheme="majorBidi"/>
          <w:sz w:val="24"/>
          <w:szCs w:val="24"/>
        </w:rPr>
        <w:t>___</w:t>
      </w:r>
      <w:bookmarkEnd w:id="19"/>
      <w:r w:rsidRPr="003A19A1">
        <w:rPr>
          <w:rFonts w:asciiTheme="majorBidi" w:hAnsiTheme="majorBidi" w:cstheme="majorBidi"/>
          <w:sz w:val="24"/>
          <w:szCs w:val="24"/>
        </w:rPr>
        <w:t xml:space="preserve">, </w:t>
      </w:r>
      <w:r w:rsidRPr="002B5601">
        <w:rPr>
          <w:rFonts w:asciiTheme="majorBidi" w:hAnsiTheme="majorBidi" w:cstheme="majorBidi"/>
          <w:sz w:val="24"/>
          <w:szCs w:val="24"/>
        </w:rPr>
        <w:t xml:space="preserve">au capital de </w:t>
      </w:r>
      <w:bookmarkStart w:id="20" w:name="capital_morale_tun_caution"/>
      <w:r w:rsidR="003B25AF">
        <w:rPr>
          <w:rFonts w:asciiTheme="majorBidi" w:hAnsiTheme="majorBidi" w:cstheme="majorBidi"/>
          <w:sz w:val="24"/>
          <w:szCs w:val="24"/>
        </w:rPr>
        <w:t>___</w:t>
      </w:r>
      <w:bookmarkEnd w:id="20"/>
      <w:r w:rsidRPr="002B5601">
        <w:rPr>
          <w:rFonts w:asciiTheme="majorBidi" w:hAnsiTheme="majorBidi" w:cstheme="majorBidi"/>
          <w:sz w:val="24"/>
          <w:szCs w:val="24"/>
        </w:rPr>
        <w:t xml:space="preserve"> Dinars Tunisiens dont le siège social est sis au </w:t>
      </w:r>
      <w:bookmarkStart w:id="21" w:name="adresse_morale_tun_caution"/>
      <w:r w:rsidR="003B25AF">
        <w:rPr>
          <w:rFonts w:asciiTheme="majorBidi" w:hAnsiTheme="majorBidi" w:cstheme="majorBidi"/>
          <w:sz w:val="24"/>
          <w:szCs w:val="24"/>
        </w:rPr>
        <w:t>___</w:t>
      </w:r>
      <w:bookmarkEnd w:id="21"/>
      <w:r w:rsidRPr="002B5601">
        <w:rPr>
          <w:rFonts w:asciiTheme="majorBidi" w:hAnsiTheme="majorBidi" w:cstheme="majorBidi"/>
          <w:sz w:val="24"/>
          <w:szCs w:val="24"/>
        </w:rPr>
        <w:t xml:space="preserve"> titulaire de l’identifiant unique n°</w:t>
      </w:r>
      <w:r w:rsidR="003B25AF">
        <w:rPr>
          <w:rFonts w:asciiTheme="majorBidi" w:hAnsiTheme="majorBidi" w:cstheme="majorBidi"/>
          <w:sz w:val="24"/>
          <w:szCs w:val="24"/>
        </w:rPr>
        <w:t xml:space="preserve"> </w:t>
      </w:r>
      <w:bookmarkStart w:id="22" w:name="identi_morale_tun_caution"/>
      <w:r w:rsidR="003B25AF">
        <w:rPr>
          <w:rFonts w:asciiTheme="majorBidi" w:hAnsiTheme="majorBidi" w:cstheme="majorBidi"/>
          <w:sz w:val="24"/>
          <w:szCs w:val="24"/>
        </w:rPr>
        <w:t>___</w:t>
      </w:r>
      <w:bookmarkEnd w:id="22"/>
      <w:r w:rsidR="003B25AF">
        <w:rPr>
          <w:rFonts w:asciiTheme="majorBidi" w:hAnsiTheme="majorBidi" w:cstheme="majorBidi"/>
          <w:sz w:val="24"/>
          <w:szCs w:val="24"/>
        </w:rPr>
        <w:t xml:space="preserve"> </w:t>
      </w:r>
      <w:r w:rsidRPr="003A19A1">
        <w:rPr>
          <w:rFonts w:asciiTheme="majorBidi" w:hAnsiTheme="majorBidi" w:cstheme="majorBidi"/>
          <w:sz w:val="24"/>
          <w:szCs w:val="24"/>
        </w:rPr>
        <w:t xml:space="preserve">représentée par </w:t>
      </w:r>
      <w:bookmarkStart w:id="23" w:name="nom_morale_tun_caution"/>
      <w:r w:rsidR="003B25AF">
        <w:rPr>
          <w:rFonts w:asciiTheme="majorBidi" w:hAnsiTheme="majorBidi" w:cstheme="majorBidi"/>
          <w:sz w:val="24"/>
          <w:szCs w:val="24"/>
        </w:rPr>
        <w:t>___</w:t>
      </w:r>
      <w:bookmarkEnd w:id="23"/>
      <w:r w:rsidR="003B25AF">
        <w:rPr>
          <w:rFonts w:asciiTheme="majorBidi" w:hAnsiTheme="majorBidi" w:cstheme="majorBidi"/>
          <w:sz w:val="24"/>
          <w:szCs w:val="24"/>
        </w:rPr>
        <w:t xml:space="preserve"> </w:t>
      </w:r>
      <w:bookmarkStart w:id="24" w:name="prenom_morale_tun_caution"/>
      <w:r w:rsidR="003B25AF">
        <w:rPr>
          <w:rFonts w:asciiTheme="majorBidi" w:hAnsiTheme="majorBidi" w:cstheme="majorBidi"/>
          <w:sz w:val="24"/>
          <w:szCs w:val="24"/>
        </w:rPr>
        <w:t>___</w:t>
      </w:r>
      <w:bookmarkEnd w:id="24"/>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17"/>
    </w:p>
    <w:p w14:paraId="7BBA4932" w14:textId="03117B89" w:rsidR="00E0288E" w:rsidRDefault="00E0288E" w:rsidP="003D2DED">
      <w:pPr>
        <w:spacing w:before="240" w:after="40" w:line="259" w:lineRule="auto"/>
        <w:rPr>
          <w:rFonts w:asciiTheme="majorBidi" w:hAnsiTheme="majorBidi" w:cstheme="majorBidi"/>
          <w:sz w:val="24"/>
          <w:szCs w:val="24"/>
        </w:rPr>
      </w:pPr>
      <w:bookmarkStart w:id="25" w:name="personne_morale_etrangere_caution"/>
      <w:r>
        <w:rPr>
          <w:rFonts w:asciiTheme="majorBidi" w:hAnsiTheme="majorBidi" w:cstheme="majorBidi"/>
          <w:sz w:val="24"/>
          <w:szCs w:val="24"/>
        </w:rPr>
        <w:t xml:space="preserve">La société </w:t>
      </w:r>
      <w:bookmarkStart w:id="26" w:name="denomi_morale_etrg_caution"/>
      <w:r w:rsidR="003B25AF">
        <w:rPr>
          <w:rFonts w:asciiTheme="majorBidi" w:hAnsiTheme="majorBidi" w:cstheme="majorBidi"/>
          <w:sz w:val="24"/>
          <w:szCs w:val="24"/>
        </w:rPr>
        <w:t>___</w:t>
      </w:r>
      <w:bookmarkEnd w:id="26"/>
      <w:r w:rsidRPr="003A19A1">
        <w:rPr>
          <w:rFonts w:asciiTheme="majorBidi" w:hAnsiTheme="majorBidi" w:cstheme="majorBidi"/>
          <w:sz w:val="24"/>
          <w:szCs w:val="24"/>
        </w:rPr>
        <w:t xml:space="preserve">, </w:t>
      </w:r>
      <w:bookmarkStart w:id="27" w:name="forme_morale_etrg_caution"/>
      <w:r w:rsidR="003B25AF">
        <w:rPr>
          <w:rFonts w:asciiTheme="majorBidi" w:hAnsiTheme="majorBidi" w:cstheme="majorBidi"/>
          <w:sz w:val="24"/>
          <w:szCs w:val="24"/>
        </w:rPr>
        <w:t>___</w:t>
      </w:r>
      <w:bookmarkEnd w:id="27"/>
      <w:r w:rsidRPr="003A19A1">
        <w:rPr>
          <w:rFonts w:asciiTheme="majorBidi" w:hAnsiTheme="majorBidi" w:cstheme="majorBidi"/>
          <w:sz w:val="24"/>
          <w:szCs w:val="24"/>
        </w:rPr>
        <w:t xml:space="preserve">, immatriculée en </w:t>
      </w:r>
      <w:bookmarkStart w:id="28" w:name="pays_immat_morale_etrg_caution"/>
      <w:r w:rsidR="003B25AF">
        <w:rPr>
          <w:rFonts w:asciiTheme="majorBidi" w:hAnsiTheme="majorBidi" w:cstheme="majorBidi"/>
          <w:sz w:val="24"/>
          <w:szCs w:val="24"/>
        </w:rPr>
        <w:t>___</w:t>
      </w:r>
      <w:bookmarkEnd w:id="28"/>
      <w:r w:rsidRPr="003A19A1">
        <w:rPr>
          <w:rFonts w:asciiTheme="majorBidi" w:hAnsiTheme="majorBidi" w:cstheme="majorBidi"/>
          <w:sz w:val="24"/>
          <w:szCs w:val="24"/>
        </w:rPr>
        <w:t xml:space="preserve"> sous le n°</w:t>
      </w:r>
      <w:r w:rsidR="003B25AF">
        <w:rPr>
          <w:rFonts w:asciiTheme="majorBidi" w:hAnsiTheme="majorBidi" w:cstheme="majorBidi"/>
          <w:sz w:val="24"/>
          <w:szCs w:val="24"/>
        </w:rPr>
        <w:t xml:space="preserve"> </w:t>
      </w:r>
      <w:bookmarkStart w:id="29" w:name="adress_morale_etrg_caution"/>
      <w:r w:rsidR="003B25AF">
        <w:rPr>
          <w:rFonts w:asciiTheme="majorBidi" w:hAnsiTheme="majorBidi" w:cstheme="majorBidi"/>
          <w:sz w:val="24"/>
          <w:szCs w:val="24"/>
        </w:rPr>
        <w:t>___</w:t>
      </w:r>
      <w:bookmarkEnd w:id="29"/>
      <w:r w:rsidRPr="003A19A1">
        <w:rPr>
          <w:rFonts w:asciiTheme="majorBidi" w:hAnsiTheme="majorBidi" w:cstheme="majorBidi"/>
          <w:sz w:val="24"/>
          <w:szCs w:val="24"/>
        </w:rPr>
        <w:t xml:space="preserve">, dont le siège social est sis au </w:t>
      </w:r>
      <w:bookmarkStart w:id="30" w:name="num_immat_morale_etrg_caution"/>
      <w:r w:rsidR="003B25AF">
        <w:rPr>
          <w:rFonts w:asciiTheme="majorBidi" w:hAnsiTheme="majorBidi" w:cstheme="majorBidi"/>
          <w:sz w:val="24"/>
          <w:szCs w:val="24"/>
        </w:rPr>
        <w:t>___</w:t>
      </w:r>
      <w:bookmarkEnd w:id="30"/>
      <w:r w:rsidRPr="003A19A1">
        <w:rPr>
          <w:rFonts w:asciiTheme="majorBidi" w:hAnsiTheme="majorBidi" w:cstheme="majorBidi"/>
          <w:sz w:val="24"/>
          <w:szCs w:val="24"/>
        </w:rPr>
        <w:t xml:space="preserve">, représentée par </w:t>
      </w:r>
      <w:bookmarkStart w:id="31" w:name="nom_morale_etrg_caution"/>
      <w:r w:rsidR="003B25AF">
        <w:rPr>
          <w:rFonts w:asciiTheme="majorBidi" w:hAnsiTheme="majorBidi" w:cstheme="majorBidi"/>
          <w:sz w:val="24"/>
          <w:szCs w:val="24"/>
        </w:rPr>
        <w:t>___</w:t>
      </w:r>
      <w:bookmarkEnd w:id="31"/>
      <w:r w:rsidR="003B25AF">
        <w:rPr>
          <w:rFonts w:asciiTheme="majorBidi" w:hAnsiTheme="majorBidi" w:cstheme="majorBidi"/>
          <w:sz w:val="24"/>
          <w:szCs w:val="24"/>
        </w:rPr>
        <w:t xml:space="preserve"> </w:t>
      </w:r>
      <w:bookmarkStart w:id="32" w:name="prenom_morale_etrg_caution"/>
      <w:r w:rsidR="003B25AF">
        <w:rPr>
          <w:rFonts w:asciiTheme="majorBidi" w:hAnsiTheme="majorBidi" w:cstheme="majorBidi"/>
          <w:sz w:val="24"/>
          <w:szCs w:val="24"/>
        </w:rPr>
        <w:t>___</w:t>
      </w:r>
      <w:bookmarkEnd w:id="32"/>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25"/>
    </w:p>
    <w:p w14:paraId="1EACD84D" w14:textId="77777777" w:rsidR="00E83396" w:rsidRDefault="00E83396" w:rsidP="003D2DED">
      <w:pPr>
        <w:spacing w:before="240" w:after="40" w:line="259" w:lineRule="auto"/>
        <w:rPr>
          <w:rFonts w:asciiTheme="majorBidi" w:hAnsiTheme="majorBidi" w:cstheme="majorBidi"/>
          <w:sz w:val="24"/>
          <w:szCs w:val="24"/>
        </w:rPr>
      </w:pPr>
      <w:r>
        <w:rPr>
          <w:rFonts w:asciiTheme="majorBidi" w:hAnsiTheme="majorBidi" w:cstheme="majorBidi"/>
          <w:sz w:val="24"/>
          <w:szCs w:val="24"/>
        </w:rPr>
        <w:t>Ci-après dénommé « </w:t>
      </w:r>
      <w:r w:rsidRPr="00E83396">
        <w:rPr>
          <w:rFonts w:asciiTheme="majorBidi" w:hAnsiTheme="majorBidi" w:cstheme="majorBidi"/>
          <w:b/>
          <w:bCs/>
          <w:sz w:val="24"/>
          <w:szCs w:val="24"/>
        </w:rPr>
        <w:t>Le C</w:t>
      </w:r>
      <w:r w:rsidR="00D23B7E">
        <w:rPr>
          <w:rFonts w:asciiTheme="majorBidi" w:hAnsiTheme="majorBidi" w:cstheme="majorBidi"/>
          <w:b/>
          <w:bCs/>
          <w:sz w:val="24"/>
          <w:szCs w:val="24"/>
        </w:rPr>
        <w:t>onstituant</w:t>
      </w:r>
      <w:r>
        <w:rPr>
          <w:rFonts w:asciiTheme="majorBidi" w:hAnsiTheme="majorBidi" w:cstheme="majorBidi"/>
          <w:sz w:val="24"/>
          <w:szCs w:val="24"/>
        </w:rPr>
        <w:t xml:space="preserve"> » </w:t>
      </w:r>
    </w:p>
    <w:p w14:paraId="2C421906" w14:textId="3525A6A0" w:rsidR="00E83396" w:rsidRDefault="00E83396" w:rsidP="00E83396">
      <w:pPr>
        <w:spacing w:after="40" w:line="259" w:lineRule="auto"/>
        <w:jc w:val="right"/>
        <w:rPr>
          <w:rFonts w:asciiTheme="majorBidi" w:hAnsiTheme="majorBidi" w:cstheme="majorBidi"/>
          <w:b/>
          <w:bCs/>
          <w:sz w:val="24"/>
          <w:szCs w:val="24"/>
        </w:rPr>
      </w:pPr>
      <w:r w:rsidRPr="00E83396">
        <w:rPr>
          <w:rFonts w:asciiTheme="majorBidi" w:hAnsiTheme="majorBidi" w:cstheme="majorBidi"/>
          <w:b/>
          <w:bCs/>
          <w:sz w:val="24"/>
          <w:szCs w:val="24"/>
        </w:rPr>
        <w:t>D’</w:t>
      </w:r>
      <w:r w:rsidR="003D2DED">
        <w:rPr>
          <w:rFonts w:asciiTheme="majorBidi" w:hAnsiTheme="majorBidi" w:cstheme="majorBidi"/>
          <w:b/>
          <w:bCs/>
          <w:sz w:val="24"/>
          <w:szCs w:val="24"/>
        </w:rPr>
        <w:t>UNE PART</w:t>
      </w:r>
    </w:p>
    <w:p w14:paraId="3B9FEEE0" w14:textId="002C3C54" w:rsidR="00E83396" w:rsidRDefault="00E83396" w:rsidP="003D2DED">
      <w:pPr>
        <w:spacing w:before="240" w:after="40" w:line="259" w:lineRule="auto"/>
        <w:rPr>
          <w:rFonts w:asciiTheme="majorBidi" w:hAnsiTheme="majorBidi" w:cstheme="majorBidi"/>
          <w:b/>
          <w:bCs/>
          <w:sz w:val="24"/>
          <w:szCs w:val="24"/>
        </w:rPr>
      </w:pPr>
      <w:r>
        <w:rPr>
          <w:rFonts w:asciiTheme="majorBidi" w:hAnsiTheme="majorBidi" w:cstheme="majorBidi"/>
          <w:b/>
          <w:bCs/>
          <w:sz w:val="24"/>
          <w:szCs w:val="24"/>
        </w:rPr>
        <w:t>E</w:t>
      </w:r>
      <w:r w:rsidR="003D2DED">
        <w:rPr>
          <w:rFonts w:asciiTheme="majorBidi" w:hAnsiTheme="majorBidi" w:cstheme="majorBidi"/>
          <w:b/>
          <w:bCs/>
          <w:sz w:val="24"/>
          <w:szCs w:val="24"/>
        </w:rPr>
        <w:t>T</w:t>
      </w:r>
      <w:r>
        <w:rPr>
          <w:rFonts w:asciiTheme="majorBidi" w:hAnsiTheme="majorBidi" w:cstheme="majorBidi"/>
          <w:b/>
          <w:bCs/>
          <w:sz w:val="24"/>
          <w:szCs w:val="24"/>
        </w:rPr>
        <w:t xml:space="preserve"> </w:t>
      </w:r>
    </w:p>
    <w:p w14:paraId="03537831" w14:textId="028D4FF2" w:rsidR="00E83396" w:rsidRPr="00915A3E" w:rsidRDefault="003B25AF" w:rsidP="00837127">
      <w:pPr>
        <w:spacing w:before="240" w:after="40"/>
        <w:rPr>
          <w:rFonts w:asciiTheme="majorBidi" w:hAnsiTheme="majorBidi" w:cstheme="majorBidi"/>
          <w:sz w:val="24"/>
          <w:szCs w:val="24"/>
        </w:rPr>
      </w:pPr>
      <w:bookmarkStart w:id="33" w:name="nom_phys_tun_debiteur"/>
      <w:bookmarkStart w:id="34" w:name="personne_physique_tunisienne_debiteur"/>
      <w:r>
        <w:rPr>
          <w:rFonts w:asciiTheme="majorBidi" w:hAnsiTheme="majorBidi" w:cstheme="majorBidi"/>
          <w:sz w:val="24"/>
          <w:szCs w:val="24"/>
        </w:rPr>
        <w:t>___</w:t>
      </w:r>
      <w:bookmarkEnd w:id="33"/>
      <w:r>
        <w:rPr>
          <w:rFonts w:asciiTheme="majorBidi" w:hAnsiTheme="majorBidi" w:cstheme="majorBidi"/>
          <w:sz w:val="24"/>
          <w:szCs w:val="24"/>
        </w:rPr>
        <w:t xml:space="preserve"> </w:t>
      </w:r>
      <w:bookmarkStart w:id="35" w:name="prenom_phys_tun_debiteur"/>
      <w:r>
        <w:rPr>
          <w:rFonts w:asciiTheme="majorBidi" w:hAnsiTheme="majorBidi" w:cstheme="majorBidi"/>
          <w:sz w:val="24"/>
          <w:szCs w:val="24"/>
        </w:rPr>
        <w:t>___</w:t>
      </w:r>
      <w:bookmarkEnd w:id="35"/>
      <w:r w:rsidR="2A81402D" w:rsidRPr="73AF58DE">
        <w:rPr>
          <w:rFonts w:asciiTheme="majorBidi" w:hAnsiTheme="majorBidi" w:cstheme="majorBidi"/>
          <w:sz w:val="24"/>
          <w:szCs w:val="24"/>
        </w:rPr>
        <w:t>, de</w:t>
      </w:r>
      <w:r w:rsidR="00E83396" w:rsidRPr="73AF58DE">
        <w:rPr>
          <w:rFonts w:asciiTheme="majorBidi" w:hAnsiTheme="majorBidi" w:cstheme="majorBidi"/>
          <w:sz w:val="24"/>
          <w:szCs w:val="24"/>
        </w:rPr>
        <w:t xml:space="preserve"> nationalité tunisienne, né le </w:t>
      </w:r>
      <w:bookmarkStart w:id="36" w:name="date_naiss_phys_tun_debiteur"/>
      <w:r>
        <w:rPr>
          <w:rFonts w:asciiTheme="majorBidi" w:hAnsiTheme="majorBidi" w:cstheme="majorBidi"/>
          <w:sz w:val="24"/>
          <w:szCs w:val="24"/>
        </w:rPr>
        <w:t>___</w:t>
      </w:r>
      <w:bookmarkEnd w:id="36"/>
      <w:r>
        <w:rPr>
          <w:rFonts w:asciiTheme="majorBidi" w:hAnsiTheme="majorBidi" w:cstheme="majorBidi"/>
          <w:sz w:val="24"/>
          <w:szCs w:val="24"/>
        </w:rPr>
        <w:t xml:space="preserve"> </w:t>
      </w:r>
      <w:r w:rsidR="00E83396" w:rsidRPr="73AF58DE">
        <w:rPr>
          <w:rFonts w:asciiTheme="majorBidi" w:hAnsiTheme="majorBidi" w:cstheme="majorBidi"/>
          <w:sz w:val="24"/>
          <w:szCs w:val="24"/>
        </w:rPr>
        <w:t xml:space="preserve">à </w:t>
      </w:r>
      <w:bookmarkStart w:id="37" w:name="lieu_naiss_phy_tun_debiteur"/>
      <w:r>
        <w:rPr>
          <w:rFonts w:asciiTheme="majorBidi" w:hAnsiTheme="majorBidi" w:cstheme="majorBidi"/>
          <w:sz w:val="24"/>
          <w:szCs w:val="24"/>
        </w:rPr>
        <w:t>___</w:t>
      </w:r>
      <w:bookmarkEnd w:id="37"/>
      <w:r w:rsidR="00E83396" w:rsidRPr="73AF58DE">
        <w:rPr>
          <w:rFonts w:asciiTheme="majorBidi" w:hAnsiTheme="majorBidi" w:cstheme="majorBidi"/>
          <w:sz w:val="24"/>
          <w:szCs w:val="24"/>
        </w:rPr>
        <w:t>, titulaire de la carte d’identité nationale n°</w:t>
      </w:r>
      <w:r>
        <w:rPr>
          <w:rFonts w:asciiTheme="majorBidi" w:hAnsiTheme="majorBidi" w:cstheme="majorBidi"/>
          <w:sz w:val="24"/>
          <w:szCs w:val="24"/>
        </w:rPr>
        <w:t xml:space="preserve"> </w:t>
      </w:r>
      <w:bookmarkStart w:id="38" w:name="nume_cin_phy_tun_debiteur"/>
      <w:r>
        <w:rPr>
          <w:rFonts w:asciiTheme="majorBidi" w:hAnsiTheme="majorBidi" w:cstheme="majorBidi"/>
          <w:sz w:val="24"/>
          <w:szCs w:val="24"/>
        </w:rPr>
        <w:t>___</w:t>
      </w:r>
      <w:bookmarkEnd w:id="38"/>
      <w:r w:rsidR="00E83396" w:rsidRPr="73AF58DE">
        <w:rPr>
          <w:rFonts w:asciiTheme="majorBidi" w:hAnsiTheme="majorBidi" w:cstheme="majorBidi"/>
          <w:sz w:val="24"/>
          <w:szCs w:val="24"/>
        </w:rPr>
        <w:t xml:space="preserve">, délivrée à </w:t>
      </w:r>
      <w:bookmarkStart w:id="39" w:name="lieu_cin_phys_tun_debiteur"/>
      <w:r>
        <w:rPr>
          <w:rFonts w:asciiTheme="majorBidi" w:hAnsiTheme="majorBidi" w:cstheme="majorBidi"/>
          <w:sz w:val="24"/>
          <w:szCs w:val="24"/>
        </w:rPr>
        <w:t>___</w:t>
      </w:r>
      <w:bookmarkEnd w:id="39"/>
      <w:r w:rsidR="00E83396" w:rsidRPr="73AF58DE">
        <w:rPr>
          <w:rFonts w:asciiTheme="majorBidi" w:hAnsiTheme="majorBidi" w:cstheme="majorBidi"/>
          <w:sz w:val="24"/>
          <w:szCs w:val="24"/>
        </w:rPr>
        <w:t xml:space="preserve"> le </w:t>
      </w:r>
      <w:bookmarkStart w:id="40" w:name="date_cin_phy_tun_debiteur"/>
      <w:r>
        <w:rPr>
          <w:rFonts w:asciiTheme="majorBidi" w:hAnsiTheme="majorBidi" w:cstheme="majorBidi"/>
          <w:sz w:val="24"/>
          <w:szCs w:val="24"/>
        </w:rPr>
        <w:t>___</w:t>
      </w:r>
      <w:bookmarkEnd w:id="40"/>
      <w:r w:rsidR="00E83396" w:rsidRPr="73AF58DE">
        <w:rPr>
          <w:rFonts w:asciiTheme="majorBidi" w:hAnsiTheme="majorBidi" w:cstheme="majorBidi"/>
          <w:sz w:val="24"/>
          <w:szCs w:val="24"/>
        </w:rPr>
        <w:t xml:space="preserve">, demeurant au </w:t>
      </w:r>
      <w:bookmarkStart w:id="41" w:name="adresse_phy_tun_debiteur"/>
      <w:r>
        <w:rPr>
          <w:rFonts w:asciiTheme="majorBidi" w:hAnsiTheme="majorBidi" w:cstheme="majorBidi"/>
          <w:sz w:val="24"/>
          <w:szCs w:val="24"/>
        </w:rPr>
        <w:t>___</w:t>
      </w:r>
      <w:bookmarkEnd w:id="41"/>
      <w:r w:rsidR="00E83396" w:rsidRPr="73AF58DE">
        <w:rPr>
          <w:rFonts w:asciiTheme="majorBidi" w:hAnsiTheme="majorBidi" w:cstheme="majorBidi"/>
          <w:sz w:val="24"/>
          <w:szCs w:val="24"/>
        </w:rPr>
        <w:t>,</w:t>
      </w:r>
      <w:bookmarkEnd w:id="34"/>
    </w:p>
    <w:p w14:paraId="71E408F6" w14:textId="46820F8C" w:rsidR="00E83396" w:rsidRDefault="003B25AF" w:rsidP="00837127">
      <w:pPr>
        <w:spacing w:before="240" w:after="40"/>
        <w:rPr>
          <w:rFonts w:asciiTheme="majorBidi" w:hAnsiTheme="majorBidi" w:cstheme="majorBidi"/>
          <w:sz w:val="24"/>
          <w:szCs w:val="24"/>
        </w:rPr>
      </w:pPr>
      <w:bookmarkStart w:id="42" w:name="nom_phys_etrangere_debiteur"/>
      <w:bookmarkStart w:id="43" w:name="personne_physique_etrangere_debiteur"/>
      <w:r>
        <w:rPr>
          <w:rFonts w:asciiTheme="majorBidi" w:hAnsiTheme="majorBidi" w:cstheme="majorBidi"/>
          <w:sz w:val="24"/>
          <w:szCs w:val="24"/>
        </w:rPr>
        <w:t>___</w:t>
      </w:r>
      <w:bookmarkEnd w:id="42"/>
      <w:r>
        <w:rPr>
          <w:rFonts w:asciiTheme="majorBidi" w:hAnsiTheme="majorBidi" w:cstheme="majorBidi"/>
          <w:sz w:val="24"/>
          <w:szCs w:val="24"/>
        </w:rPr>
        <w:t xml:space="preserve"> </w:t>
      </w:r>
      <w:bookmarkStart w:id="44" w:name="prenom_phy_etrangere_debiteur"/>
      <w:r>
        <w:rPr>
          <w:rFonts w:asciiTheme="majorBidi" w:hAnsiTheme="majorBidi" w:cstheme="majorBidi"/>
          <w:sz w:val="24"/>
          <w:szCs w:val="24"/>
        </w:rPr>
        <w:t>___</w:t>
      </w:r>
      <w:bookmarkEnd w:id="44"/>
      <w:r w:rsidR="00E83396" w:rsidRPr="00D63634">
        <w:rPr>
          <w:rFonts w:asciiTheme="majorBidi" w:hAnsiTheme="majorBidi" w:cstheme="majorBidi"/>
          <w:sz w:val="24"/>
          <w:szCs w:val="24"/>
        </w:rPr>
        <w:t xml:space="preserve">, de nationalité </w:t>
      </w:r>
      <w:bookmarkStart w:id="45" w:name="nationalité_phy_etrg_debiteur"/>
      <w:r>
        <w:rPr>
          <w:rFonts w:asciiTheme="majorBidi" w:hAnsiTheme="majorBidi" w:cstheme="majorBidi"/>
          <w:sz w:val="24"/>
          <w:szCs w:val="24"/>
        </w:rPr>
        <w:t>___</w:t>
      </w:r>
      <w:bookmarkEnd w:id="45"/>
      <w:r w:rsidR="00E83396" w:rsidRPr="00D63634">
        <w:rPr>
          <w:rFonts w:asciiTheme="majorBidi" w:hAnsiTheme="majorBidi" w:cstheme="majorBidi"/>
          <w:sz w:val="24"/>
          <w:szCs w:val="24"/>
        </w:rPr>
        <w:t xml:space="preserve">, titulaire du </w:t>
      </w:r>
      <w:r w:rsidRPr="00D63634">
        <w:rPr>
          <w:rFonts w:asciiTheme="majorBidi" w:hAnsiTheme="majorBidi" w:cstheme="majorBidi"/>
          <w:sz w:val="24"/>
          <w:szCs w:val="24"/>
        </w:rPr>
        <w:t xml:space="preserve">passeport </w:t>
      </w:r>
      <w:bookmarkStart w:id="46" w:name="pays_passp_phys_etrg_debiteur"/>
      <w:r w:rsidR="00706E83">
        <w:rPr>
          <w:rFonts w:asciiTheme="majorBidi" w:hAnsiTheme="majorBidi" w:cstheme="majorBidi"/>
          <w:sz w:val="24"/>
          <w:szCs w:val="24"/>
        </w:rPr>
        <w:t>___</w:t>
      </w:r>
      <w:bookmarkEnd w:id="46"/>
      <w:r w:rsidR="00706E83">
        <w:rPr>
          <w:rFonts w:asciiTheme="majorBidi" w:hAnsiTheme="majorBidi" w:cstheme="majorBidi"/>
          <w:sz w:val="24"/>
          <w:szCs w:val="24"/>
        </w:rPr>
        <w:t xml:space="preserve"> </w:t>
      </w:r>
      <w:r w:rsidRPr="00D63634">
        <w:rPr>
          <w:rFonts w:asciiTheme="majorBidi" w:hAnsiTheme="majorBidi" w:cstheme="majorBidi"/>
          <w:sz w:val="24"/>
          <w:szCs w:val="24"/>
        </w:rPr>
        <w:t>n</w:t>
      </w:r>
      <w:r w:rsidR="00E83396" w:rsidRPr="00D63634">
        <w:rPr>
          <w:rFonts w:asciiTheme="majorBidi" w:hAnsiTheme="majorBidi" w:cstheme="majorBidi"/>
          <w:sz w:val="24"/>
          <w:szCs w:val="24"/>
        </w:rPr>
        <w:t>°</w:t>
      </w:r>
      <w:r>
        <w:rPr>
          <w:rFonts w:asciiTheme="majorBidi" w:hAnsiTheme="majorBidi" w:cstheme="majorBidi"/>
          <w:sz w:val="24"/>
          <w:szCs w:val="24"/>
        </w:rPr>
        <w:t xml:space="preserve"> </w:t>
      </w:r>
      <w:bookmarkStart w:id="47" w:name="num_passp_phys_etrg_debiteur"/>
      <w:r>
        <w:rPr>
          <w:rFonts w:asciiTheme="majorBidi" w:hAnsiTheme="majorBidi" w:cstheme="majorBidi"/>
          <w:sz w:val="24"/>
          <w:szCs w:val="24"/>
        </w:rPr>
        <w:t>___</w:t>
      </w:r>
      <w:bookmarkEnd w:id="47"/>
      <w:r w:rsidR="00E83396">
        <w:rPr>
          <w:rFonts w:asciiTheme="majorBidi" w:hAnsiTheme="majorBidi" w:cstheme="majorBidi"/>
          <w:sz w:val="24"/>
          <w:szCs w:val="24"/>
        </w:rPr>
        <w:t xml:space="preserve"> délivré le </w:t>
      </w:r>
      <w:bookmarkStart w:id="48" w:name="date_passp_phys_etrg_debiteur"/>
      <w:r>
        <w:rPr>
          <w:rFonts w:asciiTheme="majorBidi" w:hAnsiTheme="majorBidi" w:cstheme="majorBidi"/>
          <w:sz w:val="24"/>
          <w:szCs w:val="24"/>
        </w:rPr>
        <w:t>___</w:t>
      </w:r>
      <w:bookmarkEnd w:id="48"/>
      <w:r w:rsidR="00E83396" w:rsidRPr="00D63634">
        <w:rPr>
          <w:rFonts w:asciiTheme="majorBidi" w:hAnsiTheme="majorBidi" w:cstheme="majorBidi"/>
          <w:sz w:val="24"/>
          <w:szCs w:val="24"/>
        </w:rPr>
        <w:t xml:space="preserve">, élisant domicile au </w:t>
      </w:r>
      <w:bookmarkStart w:id="49" w:name="adresse_phys_etrg_debiteur"/>
      <w:r>
        <w:rPr>
          <w:rFonts w:asciiTheme="majorBidi" w:hAnsiTheme="majorBidi" w:cstheme="majorBidi"/>
          <w:sz w:val="24"/>
          <w:szCs w:val="24"/>
        </w:rPr>
        <w:t>___</w:t>
      </w:r>
      <w:bookmarkEnd w:id="49"/>
      <w:r w:rsidR="00E83396">
        <w:rPr>
          <w:rFonts w:asciiTheme="majorBidi" w:hAnsiTheme="majorBidi" w:cstheme="majorBidi"/>
          <w:sz w:val="24"/>
          <w:szCs w:val="24"/>
        </w:rPr>
        <w:t>,</w:t>
      </w:r>
      <w:bookmarkEnd w:id="43"/>
    </w:p>
    <w:p w14:paraId="49CEE9EF" w14:textId="7431F850" w:rsidR="00E83396" w:rsidRDefault="00E83396" w:rsidP="00837127">
      <w:pPr>
        <w:spacing w:before="240" w:after="40"/>
        <w:rPr>
          <w:rFonts w:asciiTheme="majorBidi" w:hAnsiTheme="majorBidi" w:cstheme="majorBidi"/>
          <w:sz w:val="24"/>
          <w:szCs w:val="24"/>
        </w:rPr>
      </w:pPr>
      <w:bookmarkStart w:id="50" w:name="personne_morale_tunisienne_debiteur"/>
      <w:r>
        <w:rPr>
          <w:rFonts w:asciiTheme="majorBidi" w:hAnsiTheme="majorBidi" w:cstheme="majorBidi"/>
          <w:sz w:val="24"/>
          <w:szCs w:val="24"/>
        </w:rPr>
        <w:t>La société</w:t>
      </w:r>
      <w:r w:rsidR="003B25AF">
        <w:rPr>
          <w:rFonts w:asciiTheme="majorBidi" w:hAnsiTheme="majorBidi" w:cstheme="majorBidi"/>
          <w:sz w:val="24"/>
          <w:szCs w:val="24"/>
        </w:rPr>
        <w:t xml:space="preserve"> </w:t>
      </w:r>
      <w:bookmarkStart w:id="51" w:name="denomin_morale_tun_debiteur"/>
      <w:r w:rsidR="003B25AF">
        <w:rPr>
          <w:rFonts w:asciiTheme="majorBidi" w:hAnsiTheme="majorBidi" w:cstheme="majorBidi"/>
          <w:sz w:val="24"/>
          <w:szCs w:val="24"/>
        </w:rPr>
        <w:t>___</w:t>
      </w:r>
      <w:bookmarkEnd w:id="51"/>
      <w:r w:rsidRPr="00D63634">
        <w:rPr>
          <w:rFonts w:asciiTheme="majorBidi" w:hAnsiTheme="majorBidi" w:cstheme="majorBidi"/>
          <w:sz w:val="24"/>
          <w:szCs w:val="24"/>
        </w:rPr>
        <w:t xml:space="preserve">, </w:t>
      </w:r>
      <w:bookmarkStart w:id="52" w:name="forme_morale_tun_debiteur"/>
      <w:r w:rsidR="003B25AF">
        <w:rPr>
          <w:rFonts w:asciiTheme="majorBidi" w:hAnsiTheme="majorBidi" w:cstheme="majorBidi"/>
          <w:sz w:val="24"/>
          <w:szCs w:val="24"/>
        </w:rPr>
        <w:t>___</w:t>
      </w:r>
      <w:bookmarkEnd w:id="52"/>
      <w:r w:rsidRPr="00D63634">
        <w:rPr>
          <w:rFonts w:asciiTheme="majorBidi" w:hAnsiTheme="majorBidi" w:cstheme="majorBidi"/>
          <w:sz w:val="24"/>
          <w:szCs w:val="24"/>
        </w:rPr>
        <w:t>,</w:t>
      </w:r>
      <w:r>
        <w:rPr>
          <w:rFonts w:asciiTheme="majorBidi" w:hAnsiTheme="majorBidi" w:cstheme="majorBidi"/>
          <w:sz w:val="24"/>
          <w:szCs w:val="24"/>
        </w:rPr>
        <w:t xml:space="preserve"> au capital de </w:t>
      </w:r>
      <w:bookmarkStart w:id="53" w:name="capital_morale_tun_debiteur"/>
      <w:r w:rsidR="003B25AF">
        <w:rPr>
          <w:rFonts w:asciiTheme="majorBidi" w:hAnsiTheme="majorBidi" w:cstheme="majorBidi"/>
          <w:sz w:val="24"/>
          <w:szCs w:val="24"/>
        </w:rPr>
        <w:t>___</w:t>
      </w:r>
      <w:bookmarkEnd w:id="53"/>
      <w:r>
        <w:rPr>
          <w:rFonts w:asciiTheme="majorBidi" w:hAnsiTheme="majorBidi" w:cstheme="majorBidi"/>
          <w:sz w:val="24"/>
          <w:szCs w:val="24"/>
        </w:rPr>
        <w:t xml:space="preserve"> Dinars Tunisiens</w:t>
      </w:r>
      <w:r w:rsidR="00337D9D">
        <w:rPr>
          <w:rFonts w:asciiTheme="majorBidi" w:hAnsiTheme="majorBidi" w:cstheme="majorBidi"/>
          <w:sz w:val="24"/>
          <w:szCs w:val="24"/>
        </w:rPr>
        <w:t xml:space="preserve"> </w:t>
      </w:r>
      <w:r w:rsidRPr="00EE6626">
        <w:rPr>
          <w:rFonts w:asciiTheme="majorBidi" w:hAnsiTheme="majorBidi" w:cstheme="majorBidi"/>
          <w:sz w:val="24"/>
          <w:szCs w:val="24"/>
        </w:rPr>
        <w:t>dont le siège social est sis au</w:t>
      </w:r>
      <w:r w:rsidR="003B25AF">
        <w:rPr>
          <w:rFonts w:asciiTheme="majorBidi" w:hAnsiTheme="majorBidi" w:cstheme="majorBidi"/>
          <w:sz w:val="24"/>
          <w:szCs w:val="24"/>
        </w:rPr>
        <w:t xml:space="preserve"> </w:t>
      </w:r>
      <w:bookmarkStart w:id="54" w:name="adresse_morale_tun_debiteur"/>
      <w:r w:rsidR="003B25AF">
        <w:rPr>
          <w:rFonts w:asciiTheme="majorBidi" w:hAnsiTheme="majorBidi" w:cstheme="majorBidi"/>
          <w:sz w:val="24"/>
          <w:szCs w:val="24"/>
        </w:rPr>
        <w:t>___</w:t>
      </w:r>
      <w:bookmarkEnd w:id="54"/>
      <w:r w:rsidR="003B25AF">
        <w:rPr>
          <w:rFonts w:asciiTheme="majorBidi" w:hAnsiTheme="majorBidi" w:cstheme="majorBidi"/>
          <w:sz w:val="24"/>
          <w:szCs w:val="24"/>
        </w:rPr>
        <w:t xml:space="preserve"> </w:t>
      </w:r>
      <w:r>
        <w:rPr>
          <w:rFonts w:asciiTheme="majorBidi" w:hAnsiTheme="majorBidi" w:cstheme="majorBidi"/>
          <w:sz w:val="24"/>
          <w:szCs w:val="24"/>
        </w:rPr>
        <w:t>titulaire de</w:t>
      </w:r>
      <w:r w:rsidR="00E0288E">
        <w:rPr>
          <w:rFonts w:asciiTheme="majorBidi" w:hAnsiTheme="majorBidi" w:cstheme="majorBidi"/>
          <w:sz w:val="24"/>
          <w:szCs w:val="24"/>
        </w:rPr>
        <w:t xml:space="preserve"> </w:t>
      </w:r>
      <w:r>
        <w:rPr>
          <w:rFonts w:asciiTheme="majorBidi" w:hAnsiTheme="majorBidi" w:cstheme="majorBidi"/>
          <w:sz w:val="24"/>
          <w:szCs w:val="24"/>
        </w:rPr>
        <w:t xml:space="preserve">l’identifiant unique </w:t>
      </w:r>
      <w:r w:rsidRPr="00D63634">
        <w:rPr>
          <w:rFonts w:asciiTheme="majorBidi" w:hAnsiTheme="majorBidi" w:cstheme="majorBidi"/>
          <w:sz w:val="24"/>
          <w:szCs w:val="24"/>
        </w:rPr>
        <w:t>n°</w:t>
      </w:r>
      <w:r w:rsidR="003B25AF">
        <w:rPr>
          <w:rFonts w:asciiTheme="majorBidi" w:hAnsiTheme="majorBidi" w:cstheme="majorBidi"/>
          <w:sz w:val="24"/>
          <w:szCs w:val="24"/>
        </w:rPr>
        <w:t xml:space="preserve"> </w:t>
      </w:r>
      <w:bookmarkStart w:id="55" w:name="identi_morale_tun_debiteur"/>
      <w:r w:rsidR="003B25AF">
        <w:rPr>
          <w:rFonts w:asciiTheme="majorBidi" w:hAnsiTheme="majorBidi" w:cstheme="majorBidi"/>
          <w:sz w:val="24"/>
          <w:szCs w:val="24"/>
        </w:rPr>
        <w:t>___</w:t>
      </w:r>
      <w:bookmarkEnd w:id="55"/>
      <w:r w:rsidR="003B25AF">
        <w:rPr>
          <w:rFonts w:asciiTheme="majorBidi" w:hAnsiTheme="majorBidi" w:cstheme="majorBidi"/>
          <w:sz w:val="24"/>
          <w:szCs w:val="24"/>
        </w:rPr>
        <w:t xml:space="preserve"> </w:t>
      </w:r>
      <w:r w:rsidRPr="00D63634">
        <w:rPr>
          <w:rFonts w:asciiTheme="majorBidi" w:hAnsiTheme="majorBidi" w:cstheme="majorBidi"/>
          <w:sz w:val="24"/>
          <w:szCs w:val="24"/>
        </w:rPr>
        <w:t xml:space="preserve">représentée par </w:t>
      </w:r>
      <w:bookmarkStart w:id="56" w:name="nom_morale_tun_debiteur"/>
      <w:r w:rsidR="003B25AF">
        <w:rPr>
          <w:rFonts w:asciiTheme="majorBidi" w:hAnsiTheme="majorBidi" w:cstheme="majorBidi"/>
          <w:sz w:val="24"/>
          <w:szCs w:val="24"/>
        </w:rPr>
        <w:t>___</w:t>
      </w:r>
      <w:bookmarkEnd w:id="56"/>
      <w:r w:rsidR="003B25AF">
        <w:rPr>
          <w:rFonts w:asciiTheme="majorBidi" w:hAnsiTheme="majorBidi" w:cstheme="majorBidi"/>
          <w:sz w:val="24"/>
          <w:szCs w:val="24"/>
        </w:rPr>
        <w:t xml:space="preserve"> </w:t>
      </w:r>
      <w:bookmarkStart w:id="57" w:name="prenom_morale_tun_debiteur"/>
      <w:r w:rsidR="003B25AF">
        <w:rPr>
          <w:rFonts w:asciiTheme="majorBidi" w:hAnsiTheme="majorBidi" w:cstheme="majorBidi"/>
          <w:sz w:val="24"/>
          <w:szCs w:val="24"/>
        </w:rPr>
        <w:t>___</w:t>
      </w:r>
      <w:bookmarkEnd w:id="57"/>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50"/>
    </w:p>
    <w:p w14:paraId="18F6B2B9" w14:textId="1D7603E1" w:rsidR="00E83396" w:rsidRDefault="00E83396" w:rsidP="00837127">
      <w:pPr>
        <w:spacing w:before="240" w:after="40"/>
        <w:rPr>
          <w:rFonts w:asciiTheme="majorBidi" w:hAnsiTheme="majorBidi" w:cstheme="majorBidi"/>
          <w:sz w:val="24"/>
          <w:szCs w:val="24"/>
        </w:rPr>
      </w:pPr>
      <w:bookmarkStart w:id="58" w:name="personne_morale_etrangere_debiteur"/>
      <w:r>
        <w:rPr>
          <w:rFonts w:asciiTheme="majorBidi" w:hAnsiTheme="majorBidi" w:cstheme="majorBidi"/>
          <w:sz w:val="24"/>
          <w:szCs w:val="24"/>
        </w:rPr>
        <w:t>La société</w:t>
      </w:r>
      <w:r w:rsidR="003B25AF">
        <w:rPr>
          <w:rFonts w:asciiTheme="majorBidi" w:hAnsiTheme="majorBidi" w:cstheme="majorBidi"/>
          <w:sz w:val="24"/>
          <w:szCs w:val="24"/>
        </w:rPr>
        <w:t xml:space="preserve"> </w:t>
      </w:r>
      <w:bookmarkStart w:id="59" w:name="denomi_morale_etrg_debiteur"/>
      <w:r w:rsidR="003B25AF">
        <w:rPr>
          <w:rFonts w:asciiTheme="majorBidi" w:hAnsiTheme="majorBidi" w:cstheme="majorBidi"/>
          <w:sz w:val="24"/>
          <w:szCs w:val="24"/>
        </w:rPr>
        <w:t>___</w:t>
      </w:r>
      <w:bookmarkEnd w:id="59"/>
      <w:r w:rsidRPr="00D63634">
        <w:rPr>
          <w:rFonts w:asciiTheme="majorBidi" w:hAnsiTheme="majorBidi" w:cstheme="majorBidi"/>
          <w:sz w:val="24"/>
          <w:szCs w:val="24"/>
        </w:rPr>
        <w:t xml:space="preserve">, </w:t>
      </w:r>
      <w:bookmarkStart w:id="60" w:name="forme_morale_etrg_debiteur"/>
      <w:r w:rsidR="003B25AF">
        <w:rPr>
          <w:rFonts w:asciiTheme="majorBidi" w:hAnsiTheme="majorBidi" w:cstheme="majorBidi"/>
          <w:sz w:val="24"/>
          <w:szCs w:val="24"/>
        </w:rPr>
        <w:t>___</w:t>
      </w:r>
      <w:bookmarkEnd w:id="60"/>
      <w:r w:rsidRPr="00D63634">
        <w:rPr>
          <w:rFonts w:asciiTheme="majorBidi" w:hAnsiTheme="majorBidi" w:cstheme="majorBidi"/>
          <w:sz w:val="24"/>
          <w:szCs w:val="24"/>
        </w:rPr>
        <w:t xml:space="preserve">, immatriculée en </w:t>
      </w:r>
      <w:bookmarkStart w:id="61" w:name="pays_immat_morale_etrg_debiteur"/>
      <w:r w:rsidR="003B25AF">
        <w:rPr>
          <w:rFonts w:asciiTheme="majorBidi" w:hAnsiTheme="majorBidi" w:cstheme="majorBidi"/>
          <w:sz w:val="24"/>
          <w:szCs w:val="24"/>
        </w:rPr>
        <w:t>___</w:t>
      </w:r>
      <w:bookmarkEnd w:id="61"/>
      <w:r w:rsidRPr="00D63634">
        <w:rPr>
          <w:rFonts w:asciiTheme="majorBidi" w:hAnsiTheme="majorBidi" w:cstheme="majorBidi"/>
          <w:sz w:val="24"/>
          <w:szCs w:val="24"/>
        </w:rPr>
        <w:t xml:space="preserve"> sous le n°</w:t>
      </w:r>
      <w:r w:rsidR="003B25AF">
        <w:rPr>
          <w:rFonts w:asciiTheme="majorBidi" w:hAnsiTheme="majorBidi" w:cstheme="majorBidi"/>
          <w:sz w:val="24"/>
          <w:szCs w:val="24"/>
        </w:rPr>
        <w:t xml:space="preserve"> </w:t>
      </w:r>
      <w:bookmarkStart w:id="62" w:name="num_immat_morale_etrg_debiteur"/>
      <w:r w:rsidR="003B25AF">
        <w:rPr>
          <w:rFonts w:asciiTheme="majorBidi" w:hAnsiTheme="majorBidi" w:cstheme="majorBidi"/>
          <w:sz w:val="24"/>
          <w:szCs w:val="24"/>
        </w:rPr>
        <w:t>___</w:t>
      </w:r>
      <w:bookmarkEnd w:id="62"/>
      <w:r w:rsidRPr="00D63634">
        <w:rPr>
          <w:rFonts w:asciiTheme="majorBidi" w:hAnsiTheme="majorBidi" w:cstheme="majorBidi"/>
          <w:sz w:val="24"/>
          <w:szCs w:val="24"/>
        </w:rPr>
        <w:t xml:space="preserve">, dont le siège social est sis au </w:t>
      </w:r>
      <w:bookmarkStart w:id="63" w:name="adress_morale_etrg_debiteur"/>
      <w:r w:rsidR="003B25AF">
        <w:rPr>
          <w:rFonts w:asciiTheme="majorBidi" w:hAnsiTheme="majorBidi" w:cstheme="majorBidi"/>
          <w:sz w:val="24"/>
          <w:szCs w:val="24"/>
        </w:rPr>
        <w:t>___</w:t>
      </w:r>
      <w:bookmarkEnd w:id="63"/>
      <w:r w:rsidRPr="00D63634">
        <w:rPr>
          <w:rFonts w:asciiTheme="majorBidi" w:hAnsiTheme="majorBidi" w:cstheme="majorBidi"/>
          <w:sz w:val="24"/>
          <w:szCs w:val="24"/>
        </w:rPr>
        <w:t xml:space="preserve">, représentée par </w:t>
      </w:r>
      <w:bookmarkStart w:id="64" w:name="nom_morale_etrg_debiteur"/>
      <w:r w:rsidR="003B25AF">
        <w:rPr>
          <w:rFonts w:asciiTheme="majorBidi" w:hAnsiTheme="majorBidi" w:cstheme="majorBidi"/>
          <w:sz w:val="24"/>
          <w:szCs w:val="24"/>
        </w:rPr>
        <w:t>___</w:t>
      </w:r>
      <w:bookmarkEnd w:id="64"/>
      <w:r w:rsidR="003B25AF">
        <w:rPr>
          <w:rFonts w:asciiTheme="majorBidi" w:hAnsiTheme="majorBidi" w:cstheme="majorBidi"/>
          <w:sz w:val="24"/>
          <w:szCs w:val="24"/>
        </w:rPr>
        <w:t xml:space="preserve"> </w:t>
      </w:r>
      <w:bookmarkStart w:id="65" w:name="prenom_morale_etrg_debiteur"/>
      <w:r w:rsidR="003B25AF">
        <w:rPr>
          <w:rFonts w:asciiTheme="majorBidi" w:hAnsiTheme="majorBidi" w:cstheme="majorBidi"/>
          <w:sz w:val="24"/>
          <w:szCs w:val="24"/>
        </w:rPr>
        <w:t>___</w:t>
      </w:r>
      <w:bookmarkEnd w:id="65"/>
      <w:r>
        <w:rPr>
          <w:rFonts w:asciiTheme="majorBidi" w:hAnsiTheme="majorBidi" w:cstheme="majorBidi"/>
          <w:sz w:val="24"/>
          <w:szCs w:val="24"/>
        </w:rPr>
        <w:t xml:space="preserve"> dûment habilité(e) à l’effet des présentes,</w:t>
      </w:r>
      <w:bookmarkEnd w:id="58"/>
    </w:p>
    <w:p w14:paraId="0D75AC97" w14:textId="77777777" w:rsidR="00E83396" w:rsidRDefault="00E83396" w:rsidP="003D2DED">
      <w:pPr>
        <w:spacing w:before="240" w:after="40" w:line="259" w:lineRule="auto"/>
        <w:rPr>
          <w:rFonts w:asciiTheme="majorBidi" w:hAnsiTheme="majorBidi" w:cstheme="majorBidi"/>
          <w:sz w:val="24"/>
          <w:szCs w:val="24"/>
        </w:rPr>
      </w:pPr>
      <w:r>
        <w:rPr>
          <w:rFonts w:asciiTheme="majorBidi" w:hAnsiTheme="majorBidi" w:cstheme="majorBidi"/>
          <w:sz w:val="24"/>
          <w:szCs w:val="24"/>
        </w:rPr>
        <w:t>Ci-après dénommé « </w:t>
      </w:r>
      <w:r w:rsidRPr="00E83396">
        <w:rPr>
          <w:rFonts w:asciiTheme="majorBidi" w:hAnsiTheme="majorBidi" w:cstheme="majorBidi"/>
          <w:b/>
          <w:bCs/>
          <w:sz w:val="24"/>
          <w:szCs w:val="24"/>
        </w:rPr>
        <w:t xml:space="preserve">Le </w:t>
      </w:r>
      <w:r w:rsidR="00D23B7E">
        <w:rPr>
          <w:rFonts w:asciiTheme="majorBidi" w:hAnsiTheme="majorBidi" w:cstheme="majorBidi"/>
          <w:b/>
          <w:bCs/>
          <w:sz w:val="24"/>
          <w:szCs w:val="24"/>
        </w:rPr>
        <w:t>Bénéficiaire</w:t>
      </w:r>
      <w:r>
        <w:rPr>
          <w:rFonts w:asciiTheme="majorBidi" w:hAnsiTheme="majorBidi" w:cstheme="majorBidi"/>
          <w:sz w:val="24"/>
          <w:szCs w:val="24"/>
        </w:rPr>
        <w:t xml:space="preserve"> » </w:t>
      </w:r>
    </w:p>
    <w:p w14:paraId="2C71D278" w14:textId="652608E3" w:rsidR="00E83396" w:rsidRDefault="00E83396" w:rsidP="003D2DED">
      <w:pPr>
        <w:spacing w:before="240" w:after="40" w:line="259" w:lineRule="auto"/>
        <w:jc w:val="right"/>
        <w:rPr>
          <w:rFonts w:asciiTheme="majorBidi" w:hAnsiTheme="majorBidi" w:cstheme="majorBidi"/>
          <w:b/>
          <w:bCs/>
          <w:sz w:val="24"/>
          <w:szCs w:val="24"/>
        </w:rPr>
      </w:pPr>
      <w:r w:rsidRPr="00E83396">
        <w:rPr>
          <w:rFonts w:asciiTheme="majorBidi" w:hAnsiTheme="majorBidi" w:cstheme="majorBidi"/>
          <w:b/>
          <w:bCs/>
          <w:sz w:val="24"/>
          <w:szCs w:val="24"/>
        </w:rPr>
        <w:t>D’</w:t>
      </w:r>
      <w:r w:rsidR="003D2DED">
        <w:rPr>
          <w:rFonts w:asciiTheme="majorBidi" w:hAnsiTheme="majorBidi" w:cstheme="majorBidi"/>
          <w:b/>
          <w:bCs/>
          <w:sz w:val="24"/>
          <w:szCs w:val="24"/>
        </w:rPr>
        <w:t>AUTRE PART</w:t>
      </w:r>
    </w:p>
    <w:p w14:paraId="6DA69B55" w14:textId="77777777" w:rsidR="00C81DC1" w:rsidRPr="00CA64E0" w:rsidRDefault="00C81DC1" w:rsidP="00837127">
      <w:pPr>
        <w:pStyle w:val="logo215"/>
        <w:spacing w:before="240" w:line="276" w:lineRule="auto"/>
        <w:rPr>
          <w:szCs w:val="24"/>
          <w:lang w:val="fr-FR"/>
        </w:rPr>
      </w:pPr>
      <w:r>
        <w:rPr>
          <w:szCs w:val="24"/>
          <w:lang w:val="fr-FR"/>
        </w:rPr>
        <w:t>L</w:t>
      </w:r>
      <w:r w:rsidRPr="00CA64E0">
        <w:rPr>
          <w:szCs w:val="24"/>
          <w:lang w:val="fr-FR"/>
        </w:rPr>
        <w:t xml:space="preserve">e Bénéficiaire et </w:t>
      </w:r>
      <w:r>
        <w:rPr>
          <w:szCs w:val="24"/>
          <w:lang w:val="fr-FR"/>
        </w:rPr>
        <w:t>le Constituant</w:t>
      </w:r>
      <w:r w:rsidRPr="00CA64E0">
        <w:rPr>
          <w:szCs w:val="24"/>
          <w:lang w:val="fr-FR"/>
        </w:rPr>
        <w:t xml:space="preserve"> sont ci-après dénommés ensemble les « </w:t>
      </w:r>
      <w:r w:rsidRPr="00CA64E0">
        <w:rPr>
          <w:b/>
          <w:szCs w:val="24"/>
          <w:lang w:val="fr-FR"/>
        </w:rPr>
        <w:t>Parties</w:t>
      </w:r>
      <w:r w:rsidRPr="00CA64E0">
        <w:rPr>
          <w:bCs/>
          <w:szCs w:val="24"/>
          <w:lang w:val="fr-FR"/>
        </w:rPr>
        <w:t> »</w:t>
      </w:r>
      <w:r w:rsidRPr="00CA64E0">
        <w:rPr>
          <w:szCs w:val="24"/>
          <w:lang w:val="fr-FR"/>
        </w:rPr>
        <w:t xml:space="preserve"> et individuellement la « </w:t>
      </w:r>
      <w:r w:rsidRPr="00CA64E0">
        <w:rPr>
          <w:b/>
          <w:szCs w:val="24"/>
          <w:lang w:val="fr-FR"/>
        </w:rPr>
        <w:t>Partie</w:t>
      </w:r>
      <w:r w:rsidRPr="00CA64E0">
        <w:rPr>
          <w:bCs/>
          <w:szCs w:val="24"/>
          <w:lang w:val="fr-FR"/>
        </w:rPr>
        <w:t> »</w:t>
      </w:r>
      <w:r w:rsidRPr="00CA64E0">
        <w:rPr>
          <w:szCs w:val="24"/>
          <w:lang w:val="fr-FR"/>
        </w:rPr>
        <w:t>.</w:t>
      </w:r>
    </w:p>
    <w:p w14:paraId="4C144886" w14:textId="2466049B" w:rsidR="00E83396" w:rsidRPr="00C81DC1" w:rsidRDefault="00543C13" w:rsidP="003D2DED">
      <w:pPr>
        <w:spacing w:before="240" w:after="40" w:line="259" w:lineRule="auto"/>
        <w:jc w:val="center"/>
        <w:rPr>
          <w:rFonts w:asciiTheme="majorBidi" w:hAnsiTheme="majorBidi" w:cstheme="majorBidi"/>
          <w:b/>
          <w:bCs/>
          <w:sz w:val="24"/>
          <w:szCs w:val="24"/>
          <w:u w:val="single"/>
        </w:rPr>
      </w:pPr>
      <w:r w:rsidRPr="00C81DC1">
        <w:rPr>
          <w:rFonts w:asciiTheme="majorBidi" w:hAnsiTheme="majorBidi" w:cstheme="majorBidi"/>
          <w:b/>
          <w:bCs/>
          <w:sz w:val="24"/>
          <w:szCs w:val="24"/>
          <w:u w:val="single"/>
        </w:rPr>
        <w:t>IL EST PREALABLEMENT EXPOSE CE QUI SUIT</w:t>
      </w:r>
    </w:p>
    <w:p w14:paraId="13B3C5A9" w14:textId="5C4CCB59" w:rsidR="004E68F1" w:rsidRPr="004E68F1" w:rsidRDefault="00337D9D" w:rsidP="00837127">
      <w:pPr>
        <w:spacing w:before="240" w:after="40"/>
        <w:rPr>
          <w:rFonts w:asciiTheme="majorBidi" w:hAnsiTheme="majorBidi" w:cstheme="majorBidi"/>
          <w:sz w:val="24"/>
          <w:szCs w:val="24"/>
        </w:rPr>
      </w:pPr>
      <w:r w:rsidRPr="73AF58DE">
        <w:rPr>
          <w:rFonts w:asciiTheme="majorBidi" w:hAnsiTheme="majorBidi" w:cstheme="majorBidi"/>
          <w:sz w:val="24"/>
          <w:szCs w:val="24"/>
        </w:rPr>
        <w:t xml:space="preserve">Le </w:t>
      </w:r>
      <w:r w:rsidR="004E68F1" w:rsidRPr="73AF58DE">
        <w:rPr>
          <w:rFonts w:asciiTheme="majorBidi" w:hAnsiTheme="majorBidi" w:cstheme="majorBidi"/>
          <w:sz w:val="24"/>
          <w:szCs w:val="24"/>
        </w:rPr>
        <w:t>Constituant, souhaite accorder un nantissement sur les parts sociales qu’il détient dans la Société</w:t>
      </w:r>
      <w:r w:rsidR="005F76A9" w:rsidRPr="73AF58DE">
        <w:rPr>
          <w:rFonts w:asciiTheme="majorBidi" w:hAnsiTheme="majorBidi" w:cstheme="majorBidi"/>
          <w:sz w:val="24"/>
          <w:szCs w:val="24"/>
        </w:rPr>
        <w:t xml:space="preserve"> </w:t>
      </w:r>
      <w:bookmarkStart w:id="66" w:name="bookmark_question_3_1"/>
      <w:r w:rsidR="003B25AF">
        <w:rPr>
          <w:rFonts w:asciiTheme="majorBidi" w:hAnsiTheme="majorBidi" w:cstheme="majorBidi"/>
          <w:sz w:val="24"/>
          <w:szCs w:val="24"/>
        </w:rPr>
        <w:t>___</w:t>
      </w:r>
      <w:bookmarkEnd w:id="66"/>
      <w:r w:rsidR="005F76A9" w:rsidRPr="73AF58DE">
        <w:rPr>
          <w:rFonts w:asciiTheme="majorBidi" w:hAnsiTheme="majorBidi" w:cstheme="majorBidi"/>
          <w:sz w:val="24"/>
          <w:szCs w:val="24"/>
        </w:rPr>
        <w:t xml:space="preserve"> société </w:t>
      </w:r>
      <w:bookmarkStart w:id="67" w:name="bookmark_question_3_2"/>
      <w:r w:rsidR="003B25AF">
        <w:rPr>
          <w:rFonts w:asciiTheme="majorBidi" w:hAnsiTheme="majorBidi" w:cstheme="majorBidi"/>
          <w:sz w:val="24"/>
          <w:szCs w:val="24"/>
        </w:rPr>
        <w:t>___</w:t>
      </w:r>
      <w:bookmarkEnd w:id="67"/>
      <w:r w:rsidR="718451A7" w:rsidRPr="73AF58DE">
        <w:rPr>
          <w:rFonts w:asciiTheme="majorBidi" w:hAnsiTheme="majorBidi" w:cstheme="majorBidi"/>
          <w:sz w:val="24"/>
          <w:szCs w:val="24"/>
        </w:rPr>
        <w:t xml:space="preserve"> dont</w:t>
      </w:r>
      <w:r w:rsidR="005F76A9" w:rsidRPr="73AF58DE">
        <w:rPr>
          <w:rFonts w:asciiTheme="majorBidi" w:hAnsiTheme="majorBidi" w:cstheme="majorBidi"/>
          <w:sz w:val="24"/>
          <w:szCs w:val="24"/>
        </w:rPr>
        <w:t xml:space="preserve"> le siège social est sis au </w:t>
      </w:r>
      <w:bookmarkStart w:id="68" w:name="bookmark_question_3_3"/>
      <w:r w:rsidR="003B25AF">
        <w:rPr>
          <w:rFonts w:asciiTheme="majorBidi" w:hAnsiTheme="majorBidi" w:cstheme="majorBidi"/>
          <w:sz w:val="24"/>
          <w:szCs w:val="24"/>
        </w:rPr>
        <w:t>___</w:t>
      </w:r>
      <w:bookmarkEnd w:id="68"/>
      <w:r w:rsidR="005F76A9" w:rsidRPr="73AF58DE">
        <w:rPr>
          <w:rFonts w:asciiTheme="majorBidi" w:hAnsiTheme="majorBidi" w:cstheme="majorBidi"/>
          <w:sz w:val="24"/>
          <w:szCs w:val="24"/>
        </w:rPr>
        <w:t xml:space="preserve"> titulaire de l’identifiant unique n° </w:t>
      </w:r>
      <w:bookmarkStart w:id="69" w:name="bookmark_question_3_4"/>
      <w:r w:rsidR="003B25AF">
        <w:rPr>
          <w:rFonts w:asciiTheme="majorBidi" w:hAnsiTheme="majorBidi" w:cstheme="majorBidi"/>
          <w:sz w:val="24"/>
          <w:szCs w:val="24"/>
        </w:rPr>
        <w:lastRenderedPageBreak/>
        <w:t>___</w:t>
      </w:r>
      <w:bookmarkEnd w:id="69"/>
      <w:r w:rsidR="6B3F4DC7" w:rsidRPr="73AF58DE">
        <w:rPr>
          <w:rFonts w:asciiTheme="majorBidi" w:hAnsiTheme="majorBidi" w:cstheme="majorBidi"/>
          <w:sz w:val="24"/>
          <w:szCs w:val="24"/>
        </w:rPr>
        <w:t>, au</w:t>
      </w:r>
      <w:r w:rsidRPr="73AF58DE">
        <w:rPr>
          <w:rFonts w:asciiTheme="majorBidi" w:hAnsiTheme="majorBidi" w:cstheme="majorBidi"/>
          <w:sz w:val="24"/>
          <w:szCs w:val="24"/>
        </w:rPr>
        <w:t xml:space="preserve"> profit du</w:t>
      </w:r>
      <w:r w:rsidR="004E68F1" w:rsidRPr="73AF58DE">
        <w:rPr>
          <w:rFonts w:asciiTheme="majorBidi" w:hAnsiTheme="majorBidi" w:cstheme="majorBidi"/>
          <w:sz w:val="24"/>
          <w:szCs w:val="24"/>
        </w:rPr>
        <w:t xml:space="preserve"> Bénéficiaire et ce pour garantir ses obligations au titre de </w:t>
      </w:r>
      <w:bookmarkStart w:id="70" w:name="bookmark_question_4_1"/>
      <w:r w:rsidR="003B25AF">
        <w:rPr>
          <w:rFonts w:asciiTheme="majorBidi" w:hAnsiTheme="majorBidi" w:cstheme="majorBidi"/>
          <w:sz w:val="24"/>
          <w:szCs w:val="24"/>
        </w:rPr>
        <w:t>___</w:t>
      </w:r>
      <w:bookmarkEnd w:id="70"/>
      <w:r w:rsidR="00E82673" w:rsidRPr="73AF58DE">
        <w:rPr>
          <w:rFonts w:asciiTheme="majorBidi" w:hAnsiTheme="majorBidi" w:cstheme="majorBidi"/>
          <w:sz w:val="24"/>
          <w:szCs w:val="24"/>
        </w:rPr>
        <w:t xml:space="preserve"> </w:t>
      </w:r>
      <w:r w:rsidR="004E68F1" w:rsidRPr="73AF58DE">
        <w:rPr>
          <w:rFonts w:asciiTheme="majorBidi" w:hAnsiTheme="majorBidi" w:cstheme="majorBidi"/>
          <w:sz w:val="24"/>
          <w:szCs w:val="24"/>
        </w:rPr>
        <w:t xml:space="preserve">à hauteur d’un montant </w:t>
      </w:r>
      <w:r w:rsidR="6EBA2FB9" w:rsidRPr="73AF58DE">
        <w:rPr>
          <w:rFonts w:asciiTheme="majorBidi" w:hAnsiTheme="majorBidi" w:cstheme="majorBidi"/>
          <w:sz w:val="24"/>
          <w:szCs w:val="24"/>
        </w:rPr>
        <w:t>maximum de</w:t>
      </w:r>
      <w:r w:rsidR="00E82673" w:rsidRPr="73AF58DE">
        <w:rPr>
          <w:rFonts w:asciiTheme="majorBidi" w:hAnsiTheme="majorBidi" w:cstheme="majorBidi"/>
          <w:sz w:val="24"/>
          <w:szCs w:val="24"/>
        </w:rPr>
        <w:t xml:space="preserve"> </w:t>
      </w:r>
      <w:bookmarkStart w:id="71" w:name="bookmark_question_4_2"/>
      <w:r w:rsidR="003B25AF">
        <w:rPr>
          <w:rFonts w:asciiTheme="majorBidi" w:hAnsiTheme="majorBidi" w:cstheme="majorBidi"/>
          <w:sz w:val="24"/>
          <w:szCs w:val="24"/>
        </w:rPr>
        <w:t>___</w:t>
      </w:r>
      <w:bookmarkEnd w:id="71"/>
      <w:r w:rsidR="00E82673" w:rsidRPr="73AF58DE">
        <w:rPr>
          <w:rFonts w:asciiTheme="majorBidi" w:hAnsiTheme="majorBidi" w:cstheme="majorBidi"/>
          <w:sz w:val="24"/>
          <w:szCs w:val="24"/>
        </w:rPr>
        <w:t xml:space="preserve"> </w:t>
      </w:r>
      <w:r w:rsidRPr="73AF58DE">
        <w:rPr>
          <w:rFonts w:asciiTheme="majorBidi" w:hAnsiTheme="majorBidi" w:cstheme="majorBidi"/>
          <w:sz w:val="24"/>
          <w:szCs w:val="24"/>
        </w:rPr>
        <w:t>Dinars Tunisiens.</w:t>
      </w:r>
    </w:p>
    <w:p w14:paraId="3E7DD358" w14:textId="2362CE24" w:rsidR="004E68F1" w:rsidRPr="004E68F1" w:rsidRDefault="00337D9D" w:rsidP="00837127">
      <w:pPr>
        <w:spacing w:before="240" w:after="40"/>
        <w:rPr>
          <w:rFonts w:asciiTheme="majorBidi" w:hAnsiTheme="majorBidi" w:cstheme="majorBidi"/>
          <w:sz w:val="24"/>
          <w:szCs w:val="24"/>
        </w:rPr>
      </w:pPr>
      <w:r>
        <w:rPr>
          <w:rFonts w:asciiTheme="majorBidi" w:hAnsiTheme="majorBidi" w:cstheme="majorBidi"/>
          <w:sz w:val="24"/>
          <w:szCs w:val="24"/>
        </w:rPr>
        <w:t xml:space="preserve">Le Constituant détient </w:t>
      </w:r>
      <w:bookmarkStart w:id="72" w:name="bookmark_question_5_1"/>
      <w:r w:rsidR="00AC2474">
        <w:rPr>
          <w:rFonts w:asciiTheme="majorBidi" w:hAnsiTheme="majorBidi" w:cstheme="majorBidi"/>
          <w:sz w:val="24"/>
          <w:szCs w:val="24"/>
        </w:rPr>
        <w:t>___</w:t>
      </w:r>
      <w:bookmarkEnd w:id="72"/>
      <w:r w:rsidR="00E82673">
        <w:rPr>
          <w:rFonts w:asciiTheme="majorBidi" w:hAnsiTheme="majorBidi" w:cstheme="majorBidi"/>
          <w:sz w:val="24"/>
          <w:szCs w:val="24"/>
        </w:rPr>
        <w:t xml:space="preserve"> parts sociales sur les </w:t>
      </w:r>
      <w:bookmarkStart w:id="73" w:name="bookmark_question_5_2"/>
      <w:r w:rsidR="00AC2474">
        <w:rPr>
          <w:rFonts w:asciiTheme="majorBidi" w:hAnsiTheme="majorBidi" w:cstheme="majorBidi"/>
          <w:sz w:val="24"/>
          <w:szCs w:val="24"/>
        </w:rPr>
        <w:t>___</w:t>
      </w:r>
      <w:bookmarkEnd w:id="73"/>
      <w:r w:rsidR="004E68F1" w:rsidRPr="004E68F1">
        <w:rPr>
          <w:rFonts w:asciiTheme="majorBidi" w:hAnsiTheme="majorBidi" w:cstheme="majorBidi"/>
          <w:sz w:val="24"/>
          <w:szCs w:val="24"/>
        </w:rPr>
        <w:t xml:space="preserve"> parts composant le capital social de la Société</w:t>
      </w:r>
      <w:r w:rsidR="00C5301C">
        <w:rPr>
          <w:rFonts w:asciiTheme="majorBidi" w:hAnsiTheme="majorBidi" w:cstheme="majorBidi"/>
          <w:sz w:val="24"/>
          <w:szCs w:val="24"/>
        </w:rPr>
        <w:t xml:space="preserve"> </w:t>
      </w:r>
      <w:bookmarkStart w:id="74" w:name="bookmark_question_3_1_1"/>
      <w:r w:rsidR="00AC2474">
        <w:rPr>
          <w:rFonts w:asciiTheme="majorBidi" w:hAnsiTheme="majorBidi" w:cstheme="majorBidi"/>
          <w:sz w:val="24"/>
          <w:szCs w:val="24"/>
        </w:rPr>
        <w:t>___</w:t>
      </w:r>
      <w:bookmarkEnd w:id="74"/>
      <w:r w:rsidR="00C5301C">
        <w:rPr>
          <w:rFonts w:asciiTheme="majorBidi" w:hAnsiTheme="majorBidi" w:cstheme="majorBidi"/>
          <w:sz w:val="24"/>
          <w:szCs w:val="24"/>
        </w:rPr>
        <w:t xml:space="preserve"> correspondant à </w:t>
      </w:r>
      <w:bookmarkStart w:id="75" w:name="bookmark_question_5_3"/>
      <w:r w:rsidR="00AC2474">
        <w:rPr>
          <w:rFonts w:asciiTheme="majorBidi" w:hAnsiTheme="majorBidi" w:cstheme="majorBidi"/>
          <w:sz w:val="24"/>
          <w:szCs w:val="24"/>
        </w:rPr>
        <w:t>___</w:t>
      </w:r>
      <w:bookmarkEnd w:id="75"/>
      <w:r w:rsidR="00E82673">
        <w:rPr>
          <w:rFonts w:asciiTheme="majorBidi" w:hAnsiTheme="majorBidi" w:cstheme="majorBidi"/>
          <w:sz w:val="24"/>
          <w:szCs w:val="24"/>
        </w:rPr>
        <w:t xml:space="preserve"> </w:t>
      </w:r>
      <w:r w:rsidR="004E68F1">
        <w:rPr>
          <w:rFonts w:asciiTheme="majorBidi" w:hAnsiTheme="majorBidi" w:cstheme="majorBidi"/>
          <w:sz w:val="24"/>
          <w:szCs w:val="24"/>
        </w:rPr>
        <w:t>% du capital social.</w:t>
      </w:r>
    </w:p>
    <w:p w14:paraId="6EABC325" w14:textId="5CEDCB39" w:rsidR="004E68F1" w:rsidRDefault="004E68F1" w:rsidP="00837127">
      <w:pPr>
        <w:spacing w:before="240" w:after="40"/>
        <w:rPr>
          <w:rFonts w:asciiTheme="majorBidi" w:hAnsiTheme="majorBidi" w:cstheme="majorBidi"/>
          <w:sz w:val="24"/>
          <w:szCs w:val="24"/>
        </w:rPr>
      </w:pPr>
      <w:r w:rsidRPr="73AF58DE">
        <w:rPr>
          <w:rFonts w:asciiTheme="majorBidi" w:hAnsiTheme="majorBidi" w:cstheme="majorBidi"/>
          <w:sz w:val="24"/>
          <w:szCs w:val="24"/>
        </w:rPr>
        <w:t>Le Constituant a accepté de consentir en faveur du Bénéficiaire, en application des dispositions des articles 201 et suivants du Code des Droits Réels tunisien et en sûreté de</w:t>
      </w:r>
      <w:r w:rsidR="00C5301C" w:rsidRPr="73AF58DE">
        <w:rPr>
          <w:rFonts w:asciiTheme="majorBidi" w:hAnsiTheme="majorBidi" w:cstheme="majorBidi"/>
          <w:sz w:val="24"/>
          <w:szCs w:val="24"/>
        </w:rPr>
        <w:t xml:space="preserve"> </w:t>
      </w:r>
      <w:bookmarkStart w:id="76" w:name="bookmark_question_4_1_1"/>
      <w:r w:rsidR="00AC2474">
        <w:rPr>
          <w:rFonts w:asciiTheme="majorBidi" w:hAnsiTheme="majorBidi" w:cstheme="majorBidi"/>
          <w:sz w:val="24"/>
          <w:szCs w:val="24"/>
        </w:rPr>
        <w:t>___</w:t>
      </w:r>
      <w:bookmarkEnd w:id="76"/>
      <w:r w:rsidR="0B929DA5" w:rsidRPr="73AF58DE">
        <w:rPr>
          <w:rFonts w:asciiTheme="majorBidi" w:hAnsiTheme="majorBidi" w:cstheme="majorBidi"/>
          <w:sz w:val="24"/>
          <w:szCs w:val="24"/>
        </w:rPr>
        <w:t xml:space="preserve"> un</w:t>
      </w:r>
      <w:r w:rsidRPr="73AF58DE">
        <w:rPr>
          <w:rFonts w:asciiTheme="majorBidi" w:hAnsiTheme="majorBidi" w:cstheme="majorBidi"/>
          <w:sz w:val="24"/>
          <w:szCs w:val="24"/>
        </w:rPr>
        <w:t xml:space="preserve"> na</w:t>
      </w:r>
      <w:r w:rsidR="00C5301C" w:rsidRPr="73AF58DE">
        <w:rPr>
          <w:rFonts w:asciiTheme="majorBidi" w:hAnsiTheme="majorBidi" w:cstheme="majorBidi"/>
          <w:sz w:val="24"/>
          <w:szCs w:val="24"/>
        </w:rPr>
        <w:t xml:space="preserve">ntissement des </w:t>
      </w:r>
      <w:bookmarkStart w:id="77" w:name="bookmark_question_5_1_1"/>
      <w:r w:rsidR="00AC2474">
        <w:rPr>
          <w:rFonts w:asciiTheme="majorBidi" w:hAnsiTheme="majorBidi" w:cstheme="majorBidi"/>
          <w:sz w:val="24"/>
          <w:szCs w:val="24"/>
        </w:rPr>
        <w:t>___</w:t>
      </w:r>
      <w:bookmarkEnd w:id="77"/>
      <w:r w:rsidRPr="73AF58DE">
        <w:rPr>
          <w:rFonts w:asciiTheme="majorBidi" w:hAnsiTheme="majorBidi" w:cstheme="majorBidi"/>
          <w:sz w:val="24"/>
          <w:szCs w:val="24"/>
        </w:rPr>
        <w:t xml:space="preserve"> parts sociales qu’il détient dans le</w:t>
      </w:r>
      <w:r w:rsidR="00C5301C" w:rsidRPr="73AF58DE">
        <w:rPr>
          <w:rFonts w:asciiTheme="majorBidi" w:hAnsiTheme="majorBidi" w:cstheme="majorBidi"/>
          <w:sz w:val="24"/>
          <w:szCs w:val="24"/>
        </w:rPr>
        <w:t xml:space="preserve"> capital social de la Société </w:t>
      </w:r>
      <w:bookmarkStart w:id="78" w:name="bookmark_question_3_1_2"/>
      <w:r w:rsidR="00AC2474">
        <w:rPr>
          <w:rFonts w:asciiTheme="majorBidi" w:hAnsiTheme="majorBidi" w:cstheme="majorBidi"/>
          <w:sz w:val="24"/>
          <w:szCs w:val="24"/>
        </w:rPr>
        <w:t>___</w:t>
      </w:r>
      <w:bookmarkEnd w:id="78"/>
      <w:r w:rsidR="00C5301C" w:rsidRPr="73AF58DE">
        <w:rPr>
          <w:rFonts w:asciiTheme="majorBidi" w:hAnsiTheme="majorBidi" w:cstheme="majorBidi"/>
          <w:sz w:val="24"/>
          <w:szCs w:val="24"/>
        </w:rPr>
        <w:t>.</w:t>
      </w:r>
    </w:p>
    <w:p w14:paraId="507C2410" w14:textId="77777777" w:rsidR="004E68F1" w:rsidRPr="00C81DC1" w:rsidRDefault="004E68F1" w:rsidP="00C07C65">
      <w:pPr>
        <w:spacing w:before="240" w:after="40" w:line="259" w:lineRule="auto"/>
        <w:ind w:left="360"/>
        <w:jc w:val="center"/>
        <w:rPr>
          <w:rFonts w:ascii="Times New Roman" w:hAnsi="Times New Roman" w:cs="Times New Roman"/>
          <w:sz w:val="24"/>
          <w:szCs w:val="24"/>
        </w:rPr>
      </w:pPr>
      <w:r w:rsidRPr="00C81DC1">
        <w:rPr>
          <w:rFonts w:ascii="Times New Roman" w:hAnsi="Times New Roman" w:cs="Times New Roman"/>
          <w:b/>
          <w:sz w:val="24"/>
          <w:szCs w:val="24"/>
          <w:u w:val="single"/>
        </w:rPr>
        <w:t>CECI ETANT EXPOSE, IL A ETE CONVENU CE QUI SUIT</w:t>
      </w:r>
    </w:p>
    <w:p w14:paraId="1ECD5699" w14:textId="1B6F8D88" w:rsidR="00991F11" w:rsidRPr="00CA64E0" w:rsidRDefault="00A46F1C" w:rsidP="00C07C65">
      <w:pPr>
        <w:pStyle w:val="Titre1"/>
        <w:numPr>
          <w:ilvl w:val="0"/>
          <w:numId w:val="9"/>
        </w:numPr>
        <w:spacing w:before="240" w:after="240"/>
        <w:jc w:val="left"/>
        <w:rPr>
          <w:b/>
          <w:bCs/>
          <w:u w:val="none"/>
        </w:rPr>
      </w:pPr>
      <w:bookmarkStart w:id="79" w:name="_Toc182993138"/>
      <w:bookmarkStart w:id="80" w:name="_Toc494834715"/>
      <w:r w:rsidRPr="00CA64E0">
        <w:rPr>
          <w:b/>
          <w:bCs/>
          <w:u w:val="none"/>
        </w:rPr>
        <w:t xml:space="preserve">DEFINITIONS </w:t>
      </w:r>
      <w:bookmarkEnd w:id="79"/>
      <w:bookmarkEnd w:id="80"/>
    </w:p>
    <w:p w14:paraId="091B1994" w14:textId="77777777" w:rsidR="00991F11" w:rsidRDefault="00991F11" w:rsidP="00837127">
      <w:pPr>
        <w:pStyle w:val="Corpsdetexte"/>
        <w:spacing w:after="240" w:line="276" w:lineRule="auto"/>
        <w:rPr>
          <w:kern w:val="2"/>
        </w:rPr>
      </w:pPr>
      <w:bookmarkStart w:id="81" w:name="_Toc34471704"/>
      <w:bookmarkEnd w:id="81"/>
      <w:r>
        <w:rPr>
          <w:kern w:val="2"/>
        </w:rPr>
        <w:t xml:space="preserve">Les termes et expressions </w:t>
      </w:r>
      <w:r w:rsidR="00C51973">
        <w:rPr>
          <w:kern w:val="2"/>
        </w:rPr>
        <w:t xml:space="preserve">figurant dans le présent Acte </w:t>
      </w:r>
      <w:r>
        <w:rPr>
          <w:kern w:val="2"/>
        </w:rPr>
        <w:t>y compris le préambule</w:t>
      </w:r>
      <w:r w:rsidR="00C51973">
        <w:rPr>
          <w:kern w:val="2"/>
        </w:rPr>
        <w:t xml:space="preserve"> et</w:t>
      </w:r>
      <w:r>
        <w:rPr>
          <w:kern w:val="2"/>
        </w:rPr>
        <w:t xml:space="preserve"> commençant par une majuscule auront, sauf si le contexte impose un sens différent, la signification qui leur est donnée dans le présent Article. </w:t>
      </w:r>
    </w:p>
    <w:p w14:paraId="25E632E6" w14:textId="77777777" w:rsidR="00991F11" w:rsidRDefault="00991F11" w:rsidP="00C51973">
      <w:pPr>
        <w:jc w:val="both"/>
        <w:rPr>
          <w:rFonts w:ascii="Times New Roman" w:hAnsi="Times New Roman" w:cs="Times New Roman"/>
          <w:sz w:val="24"/>
          <w:szCs w:val="24"/>
        </w:rPr>
      </w:pPr>
      <w:r w:rsidRPr="00C81DC1">
        <w:rPr>
          <w:rFonts w:ascii="Times New Roman" w:hAnsi="Times New Roman" w:cs="Times New Roman"/>
          <w:b/>
          <w:bCs/>
          <w:sz w:val="24"/>
          <w:szCs w:val="24"/>
        </w:rPr>
        <w:t>Assiette du Nantissement</w:t>
      </w:r>
      <w:r>
        <w:t xml:space="preserve"> </w:t>
      </w:r>
      <w:r w:rsidRPr="00991F11">
        <w:rPr>
          <w:rFonts w:ascii="Times New Roman" w:hAnsi="Times New Roman" w:cs="Times New Roman"/>
          <w:sz w:val="24"/>
          <w:szCs w:val="24"/>
        </w:rPr>
        <w:t>a la signification qui lui est donnée à l</w:t>
      </w:r>
      <w:r w:rsidR="008A3064">
        <w:rPr>
          <w:rFonts w:ascii="Times New Roman" w:hAnsi="Times New Roman" w:cs="Times New Roman"/>
          <w:sz w:val="24"/>
          <w:szCs w:val="24"/>
        </w:rPr>
        <w:t>’Article 2.2 du présent Acte.</w:t>
      </w:r>
    </w:p>
    <w:p w14:paraId="721B7F04" w14:textId="026E760E" w:rsidR="00991F11" w:rsidRDefault="00991F11" w:rsidP="00C51973">
      <w:pPr>
        <w:jc w:val="both"/>
        <w:rPr>
          <w:rFonts w:ascii="Times New Roman" w:hAnsi="Times New Roman" w:cs="Times New Roman"/>
        </w:rPr>
      </w:pPr>
      <w:r w:rsidRPr="37EEA577">
        <w:rPr>
          <w:rFonts w:ascii="Times New Roman" w:hAnsi="Times New Roman" w:cs="Times New Roman"/>
          <w:b/>
          <w:bCs/>
          <w:sz w:val="24"/>
          <w:szCs w:val="24"/>
        </w:rPr>
        <w:t>Acte</w:t>
      </w:r>
      <w:r w:rsidRPr="37EEA577">
        <w:rPr>
          <w:rFonts w:ascii="Times New Roman" w:hAnsi="Times New Roman" w:cs="Times New Roman"/>
          <w:sz w:val="24"/>
          <w:szCs w:val="24"/>
        </w:rPr>
        <w:t xml:space="preserve"> </w:t>
      </w:r>
      <w:r w:rsidRPr="37EEA577">
        <w:rPr>
          <w:rFonts w:ascii="Times New Roman" w:hAnsi="Times New Roman" w:cs="Times New Roman"/>
          <w:b/>
          <w:bCs/>
          <w:sz w:val="24"/>
          <w:szCs w:val="24"/>
        </w:rPr>
        <w:t>ou Acte de Nantissement</w:t>
      </w:r>
      <w:r w:rsidRPr="37EEA577">
        <w:rPr>
          <w:rFonts w:ascii="Times New Roman" w:hAnsi="Times New Roman" w:cs="Times New Roman"/>
          <w:b/>
          <w:bCs/>
        </w:rPr>
        <w:t xml:space="preserve"> </w:t>
      </w:r>
      <w:r w:rsidRPr="37EEA577">
        <w:rPr>
          <w:rFonts w:ascii="Times New Roman" w:hAnsi="Times New Roman" w:cs="Times New Roman"/>
          <w:sz w:val="24"/>
          <w:szCs w:val="24"/>
        </w:rPr>
        <w:t>signifie le présent acte de nantissement de parts sociales tel qu’il pourra être modifié ou complété par tout avenant</w:t>
      </w:r>
      <w:r w:rsidRPr="37EEA577">
        <w:rPr>
          <w:rFonts w:ascii="Times New Roman" w:hAnsi="Times New Roman" w:cs="Times New Roman"/>
        </w:rPr>
        <w:t>.</w:t>
      </w:r>
    </w:p>
    <w:p w14:paraId="02387671" w14:textId="77777777" w:rsidR="00991F11" w:rsidRDefault="00991F11" w:rsidP="00991F11">
      <w:pPr>
        <w:jc w:val="both"/>
        <w:rPr>
          <w:rFonts w:ascii="Times New Roman" w:hAnsi="Times New Roman" w:cs="Times New Roman"/>
          <w:bCs/>
          <w:sz w:val="24"/>
          <w:szCs w:val="24"/>
        </w:rPr>
      </w:pPr>
      <w:r w:rsidRPr="00C81DC1">
        <w:rPr>
          <w:rFonts w:ascii="Times New Roman" w:hAnsi="Times New Roman" w:cs="Times New Roman"/>
          <w:b/>
          <w:sz w:val="24"/>
          <w:szCs w:val="24"/>
        </w:rPr>
        <w:t>Dinar Tunisien</w:t>
      </w:r>
      <w:r w:rsidRPr="00991F11">
        <w:rPr>
          <w:rFonts w:ascii="Times New Roman" w:hAnsi="Times New Roman" w:cs="Times New Roman"/>
          <w:b/>
        </w:rPr>
        <w:t xml:space="preserve"> </w:t>
      </w:r>
      <w:r w:rsidRPr="00991F11">
        <w:rPr>
          <w:rFonts w:ascii="Times New Roman" w:hAnsi="Times New Roman" w:cs="Times New Roman"/>
        </w:rPr>
        <w:t>ou</w:t>
      </w:r>
      <w:r w:rsidRPr="00991F11">
        <w:rPr>
          <w:rFonts w:ascii="Times New Roman" w:hAnsi="Times New Roman" w:cs="Times New Roman"/>
          <w:b/>
        </w:rPr>
        <w:t xml:space="preserve"> TND </w:t>
      </w:r>
      <w:r w:rsidRPr="00991F11">
        <w:rPr>
          <w:rFonts w:ascii="Times New Roman" w:hAnsi="Times New Roman" w:cs="Times New Roman"/>
          <w:bCs/>
          <w:sz w:val="24"/>
          <w:szCs w:val="24"/>
        </w:rPr>
        <w:t>signifie la monnaie ayant cours légal en République Tunisienne.</w:t>
      </w:r>
    </w:p>
    <w:p w14:paraId="14BBEB73" w14:textId="2597853A" w:rsidR="00C81DC1" w:rsidRPr="00991F11" w:rsidRDefault="79934FB8" w:rsidP="73AF58DE">
      <w:pPr>
        <w:jc w:val="both"/>
        <w:rPr>
          <w:rFonts w:ascii="Times New Roman" w:hAnsi="Times New Roman" w:cs="Times New Roman"/>
        </w:rPr>
      </w:pPr>
      <w:r w:rsidRPr="73AF58DE">
        <w:rPr>
          <w:rFonts w:ascii="Times New Roman" w:hAnsi="Times New Roman" w:cs="Times New Roman"/>
          <w:b/>
          <w:bCs/>
          <w:sz w:val="24"/>
          <w:szCs w:val="24"/>
        </w:rPr>
        <w:t>Nantissement désigne</w:t>
      </w:r>
      <w:r w:rsidR="00C81DC1" w:rsidRPr="73AF58DE">
        <w:rPr>
          <w:rFonts w:ascii="Times New Roman" w:hAnsi="Times New Roman" w:cs="Times New Roman"/>
          <w:sz w:val="24"/>
          <w:szCs w:val="24"/>
        </w:rPr>
        <w:t xml:space="preserve"> le nantissement de premier rang des Parts Sociales</w:t>
      </w:r>
      <w:r w:rsidR="0067232C" w:rsidRPr="73AF58DE">
        <w:rPr>
          <w:rFonts w:ascii="Times New Roman" w:hAnsi="Times New Roman" w:cs="Times New Roman"/>
          <w:sz w:val="24"/>
          <w:szCs w:val="24"/>
        </w:rPr>
        <w:t xml:space="preserve"> n</w:t>
      </w:r>
      <w:r w:rsidR="00C81DC1" w:rsidRPr="73AF58DE">
        <w:rPr>
          <w:rFonts w:ascii="Times New Roman" w:hAnsi="Times New Roman" w:cs="Times New Roman"/>
          <w:sz w:val="24"/>
          <w:szCs w:val="24"/>
        </w:rPr>
        <w:t>anties, consenti par le Constituant au profit du Bénéfici</w:t>
      </w:r>
      <w:r w:rsidR="0067232C" w:rsidRPr="73AF58DE">
        <w:rPr>
          <w:rFonts w:ascii="Times New Roman" w:hAnsi="Times New Roman" w:cs="Times New Roman"/>
          <w:sz w:val="24"/>
          <w:szCs w:val="24"/>
        </w:rPr>
        <w:t>aire aux termes de l’A</w:t>
      </w:r>
      <w:r w:rsidR="00C81DC1" w:rsidRPr="73AF58DE">
        <w:rPr>
          <w:rFonts w:ascii="Times New Roman" w:hAnsi="Times New Roman" w:cs="Times New Roman"/>
          <w:sz w:val="24"/>
          <w:szCs w:val="24"/>
        </w:rPr>
        <w:t>cte de Nantissement.</w:t>
      </w:r>
    </w:p>
    <w:p w14:paraId="675C7482" w14:textId="77777777" w:rsidR="00D307FD" w:rsidRDefault="00D307FD" w:rsidP="008A3064">
      <w:pPr>
        <w:jc w:val="both"/>
        <w:rPr>
          <w:rFonts w:ascii="Times New Roman" w:hAnsi="Times New Roman" w:cs="Times New Roman"/>
          <w:sz w:val="24"/>
          <w:szCs w:val="24"/>
        </w:rPr>
      </w:pPr>
      <w:r w:rsidRPr="00D307FD">
        <w:rPr>
          <w:rFonts w:ascii="Times New Roman" w:hAnsi="Times New Roman" w:cs="Times New Roman"/>
          <w:b/>
          <w:bCs/>
          <w:sz w:val="24"/>
          <w:szCs w:val="24"/>
        </w:rPr>
        <w:t>Société</w:t>
      </w:r>
      <w:r w:rsidR="008A3064" w:rsidRPr="008A3064">
        <w:rPr>
          <w:bCs/>
          <w:sz w:val="24"/>
          <w:szCs w:val="24"/>
        </w:rPr>
        <w:t xml:space="preserve"> </w:t>
      </w:r>
      <w:r w:rsidR="008A3064" w:rsidRPr="008A3064">
        <w:rPr>
          <w:rFonts w:ascii="Times New Roman" w:hAnsi="Times New Roman" w:cs="Times New Roman"/>
          <w:bCs/>
          <w:sz w:val="24"/>
          <w:szCs w:val="24"/>
        </w:rPr>
        <w:t>a la signification qui lui est donnée dans le préambule.</w:t>
      </w:r>
      <w:r w:rsidR="008A3064">
        <w:rPr>
          <w:rFonts w:ascii="Times New Roman" w:hAnsi="Times New Roman" w:cs="Times New Roman"/>
          <w:sz w:val="24"/>
          <w:szCs w:val="24"/>
        </w:rPr>
        <w:t xml:space="preserve"> </w:t>
      </w:r>
    </w:p>
    <w:p w14:paraId="401FE952" w14:textId="2A699D7B" w:rsidR="00D307FD" w:rsidRDefault="00D307FD" w:rsidP="00C51973">
      <w:pPr>
        <w:jc w:val="both"/>
        <w:rPr>
          <w:rFonts w:ascii="Times New Roman" w:hAnsi="Times New Roman" w:cs="Times New Roman"/>
          <w:sz w:val="24"/>
          <w:szCs w:val="24"/>
        </w:rPr>
      </w:pPr>
      <w:r w:rsidRPr="73AF58DE">
        <w:rPr>
          <w:rFonts w:ascii="Times New Roman" w:hAnsi="Times New Roman" w:cs="Times New Roman"/>
          <w:b/>
          <w:bCs/>
          <w:sz w:val="24"/>
          <w:szCs w:val="24"/>
        </w:rPr>
        <w:t>Parts Sociales</w:t>
      </w:r>
      <w:r w:rsidRPr="73AF58DE">
        <w:rPr>
          <w:rFonts w:ascii="Times New Roman" w:hAnsi="Times New Roman" w:cs="Times New Roman"/>
          <w:sz w:val="24"/>
          <w:szCs w:val="24"/>
        </w:rPr>
        <w:t xml:space="preserve"> signifie l'ensemble des parts sociales détenues par le Constituant dans le capital social de la Société, soit </w:t>
      </w:r>
      <w:bookmarkStart w:id="82" w:name="bookmark_question_5_1_2"/>
      <w:r w:rsidR="00C32205">
        <w:rPr>
          <w:rFonts w:ascii="Times New Roman" w:hAnsi="Times New Roman" w:cs="Times New Roman"/>
          <w:sz w:val="24"/>
          <w:szCs w:val="24"/>
        </w:rPr>
        <w:t>___</w:t>
      </w:r>
      <w:bookmarkEnd w:id="82"/>
      <w:r w:rsidR="58E9B403" w:rsidRPr="73AF58DE">
        <w:rPr>
          <w:rFonts w:ascii="Times New Roman" w:hAnsi="Times New Roman" w:cs="Times New Roman"/>
          <w:sz w:val="24"/>
          <w:szCs w:val="24"/>
        </w:rPr>
        <w:t xml:space="preserve"> </w:t>
      </w:r>
      <w:r w:rsidRPr="73AF58DE">
        <w:rPr>
          <w:rFonts w:ascii="Times New Roman" w:hAnsi="Times New Roman" w:cs="Times New Roman"/>
          <w:sz w:val="24"/>
          <w:szCs w:val="24"/>
        </w:rPr>
        <w:t>par</w:t>
      </w:r>
      <w:r w:rsidR="00C51973" w:rsidRPr="73AF58DE">
        <w:rPr>
          <w:rFonts w:ascii="Times New Roman" w:hAnsi="Times New Roman" w:cs="Times New Roman"/>
          <w:sz w:val="24"/>
          <w:szCs w:val="24"/>
        </w:rPr>
        <w:t>ts sociales.</w:t>
      </w:r>
      <w:r w:rsidR="4FEE1505" w:rsidRPr="73AF58DE">
        <w:rPr>
          <w:rFonts w:ascii="Times New Roman" w:hAnsi="Times New Roman" w:cs="Times New Roman"/>
          <w:sz w:val="24"/>
          <w:szCs w:val="24"/>
        </w:rPr>
        <w:t xml:space="preserve"> </w:t>
      </w:r>
    </w:p>
    <w:p w14:paraId="4FB68983" w14:textId="77777777" w:rsidR="00783AED" w:rsidRPr="00783AED" w:rsidRDefault="00C2419E" w:rsidP="0067232C">
      <w:pPr>
        <w:jc w:val="both"/>
        <w:rPr>
          <w:rFonts w:ascii="Times New Roman" w:hAnsi="Times New Roman" w:cs="Times New Roman"/>
          <w:sz w:val="24"/>
          <w:szCs w:val="24"/>
        </w:rPr>
      </w:pPr>
      <w:r w:rsidRPr="00C2419E">
        <w:rPr>
          <w:rFonts w:ascii="Times New Roman" w:hAnsi="Times New Roman" w:cs="Times New Roman"/>
          <w:b/>
          <w:bCs/>
          <w:sz w:val="24"/>
          <w:szCs w:val="24"/>
        </w:rPr>
        <w:t xml:space="preserve">Cas de </w:t>
      </w:r>
      <w:r w:rsidR="00F77552">
        <w:rPr>
          <w:rFonts w:ascii="Times New Roman" w:hAnsi="Times New Roman" w:cs="Times New Roman"/>
          <w:b/>
          <w:bCs/>
          <w:sz w:val="24"/>
          <w:szCs w:val="24"/>
        </w:rPr>
        <w:t xml:space="preserve">Défaut </w:t>
      </w:r>
      <w:r w:rsidR="00F77552">
        <w:rPr>
          <w:rFonts w:ascii="Times New Roman" w:hAnsi="Times New Roman" w:cs="Times New Roman"/>
          <w:sz w:val="24"/>
          <w:szCs w:val="24"/>
        </w:rPr>
        <w:t>désigne </w:t>
      </w:r>
      <w:r w:rsidRPr="00F77552">
        <w:rPr>
          <w:rFonts w:ascii="Times New Roman" w:hAnsi="Times New Roman" w:cs="Times New Roman"/>
          <w:sz w:val="24"/>
          <w:szCs w:val="24"/>
        </w:rPr>
        <w:t>le défaut de paiement par le Constituant des montants dus</w:t>
      </w:r>
      <w:r w:rsidR="0067232C">
        <w:rPr>
          <w:rFonts w:ascii="Times New Roman" w:hAnsi="Times New Roman" w:cs="Times New Roman"/>
          <w:sz w:val="24"/>
          <w:szCs w:val="24"/>
        </w:rPr>
        <w:t>, objet de l’obligation,</w:t>
      </w:r>
      <w:r w:rsidR="00F77552">
        <w:rPr>
          <w:rFonts w:ascii="Times New Roman" w:hAnsi="Times New Roman" w:cs="Times New Roman"/>
          <w:sz w:val="24"/>
          <w:szCs w:val="24"/>
        </w:rPr>
        <w:t xml:space="preserve"> à leur échéance</w:t>
      </w:r>
      <w:r w:rsidRPr="00F77552">
        <w:rPr>
          <w:rFonts w:ascii="Times New Roman" w:hAnsi="Times New Roman" w:cs="Times New Roman"/>
          <w:sz w:val="24"/>
          <w:szCs w:val="24"/>
        </w:rPr>
        <w:t xml:space="preserve"> au Bénéficiaire</w:t>
      </w:r>
      <w:r w:rsidR="00F77552">
        <w:rPr>
          <w:rFonts w:ascii="Times New Roman" w:hAnsi="Times New Roman" w:cs="Times New Roman"/>
          <w:sz w:val="24"/>
          <w:szCs w:val="24"/>
        </w:rPr>
        <w:t>.</w:t>
      </w:r>
      <w:r w:rsidRPr="00F77552">
        <w:rPr>
          <w:rFonts w:ascii="Times New Roman" w:hAnsi="Times New Roman" w:cs="Times New Roman"/>
          <w:sz w:val="24"/>
          <w:szCs w:val="24"/>
        </w:rPr>
        <w:t xml:space="preserve"> </w:t>
      </w:r>
    </w:p>
    <w:p w14:paraId="55E244B0" w14:textId="56D0F165" w:rsidR="00C81DC1" w:rsidRPr="00A46F1C" w:rsidRDefault="00C81DC1" w:rsidP="00A46F1C">
      <w:pPr>
        <w:pStyle w:val="Paragraphedeliste"/>
        <w:numPr>
          <w:ilvl w:val="0"/>
          <w:numId w:val="9"/>
        </w:numPr>
        <w:ind w:left="0"/>
        <w:jc w:val="both"/>
        <w:rPr>
          <w:rFonts w:ascii="Times New Roman" w:hAnsi="Times New Roman" w:cs="Times New Roman"/>
          <w:b/>
          <w:bCs/>
          <w:sz w:val="24"/>
          <w:szCs w:val="24"/>
        </w:rPr>
      </w:pPr>
      <w:bookmarkStart w:id="83" w:name="_Toc494834716"/>
      <w:r w:rsidRPr="00A46F1C">
        <w:rPr>
          <w:rFonts w:ascii="Times New Roman" w:hAnsi="Times New Roman" w:cs="Times New Roman"/>
          <w:b/>
          <w:bCs/>
          <w:sz w:val="24"/>
          <w:szCs w:val="24"/>
        </w:rPr>
        <w:t>NANTISSEMENT DES PARTS SOCIALES</w:t>
      </w:r>
      <w:bookmarkEnd w:id="83"/>
    </w:p>
    <w:p w14:paraId="4B5FE71A" w14:textId="5050D94B" w:rsidR="00C81DC1" w:rsidRPr="00C81DC1" w:rsidRDefault="00C81DC1" w:rsidP="00C81DC1">
      <w:pPr>
        <w:jc w:val="both"/>
        <w:rPr>
          <w:rFonts w:ascii="Times New Roman" w:hAnsi="Times New Roman" w:cs="Times New Roman"/>
          <w:b/>
          <w:bCs/>
          <w:sz w:val="24"/>
          <w:szCs w:val="24"/>
        </w:rPr>
      </w:pPr>
      <w:r w:rsidRPr="00C81DC1">
        <w:rPr>
          <w:rFonts w:ascii="Times New Roman" w:hAnsi="Times New Roman" w:cs="Times New Roman"/>
          <w:b/>
          <w:bCs/>
          <w:sz w:val="24"/>
          <w:szCs w:val="24"/>
        </w:rPr>
        <w:t>2.1</w:t>
      </w:r>
      <w:r w:rsidRPr="00C81DC1">
        <w:rPr>
          <w:rFonts w:ascii="Times New Roman" w:hAnsi="Times New Roman" w:cs="Times New Roman"/>
          <w:b/>
          <w:bCs/>
          <w:sz w:val="24"/>
          <w:szCs w:val="24"/>
        </w:rPr>
        <w:tab/>
        <w:t>Nantissement</w:t>
      </w:r>
    </w:p>
    <w:p w14:paraId="72F457EF" w14:textId="40BAFB57" w:rsidR="00C81DC1" w:rsidRPr="00C81DC1" w:rsidRDefault="00D307FD" w:rsidP="73AF58DE">
      <w:pPr>
        <w:jc w:val="both"/>
        <w:rPr>
          <w:rFonts w:ascii="Times New Roman" w:hAnsi="Times New Roman" w:cs="Times New Roman"/>
          <w:sz w:val="24"/>
          <w:szCs w:val="24"/>
        </w:rPr>
      </w:pPr>
      <w:r w:rsidRPr="73AF58DE">
        <w:rPr>
          <w:rFonts w:ascii="Times New Roman" w:hAnsi="Times New Roman" w:cs="Times New Roman"/>
          <w:sz w:val="24"/>
          <w:szCs w:val="24"/>
        </w:rPr>
        <w:t>E</w:t>
      </w:r>
      <w:r w:rsidR="00C81DC1" w:rsidRPr="73AF58DE">
        <w:rPr>
          <w:rFonts w:ascii="Times New Roman" w:hAnsi="Times New Roman" w:cs="Times New Roman"/>
          <w:sz w:val="24"/>
          <w:szCs w:val="24"/>
        </w:rPr>
        <w:t>n gar</w:t>
      </w:r>
      <w:r w:rsidR="00491311" w:rsidRPr="73AF58DE">
        <w:rPr>
          <w:rFonts w:ascii="Times New Roman" w:hAnsi="Times New Roman" w:cs="Times New Roman"/>
          <w:sz w:val="24"/>
          <w:szCs w:val="24"/>
        </w:rPr>
        <w:t>antie du paiement intégral de l’obligation</w:t>
      </w:r>
      <w:r w:rsidR="00C81DC1" w:rsidRPr="73AF58DE">
        <w:rPr>
          <w:rFonts w:ascii="Times New Roman" w:hAnsi="Times New Roman" w:cs="Times New Roman"/>
          <w:sz w:val="24"/>
          <w:szCs w:val="24"/>
        </w:rPr>
        <w:t xml:space="preserve"> g</w:t>
      </w:r>
      <w:r w:rsidR="00491311" w:rsidRPr="73AF58DE">
        <w:rPr>
          <w:rFonts w:ascii="Times New Roman" w:hAnsi="Times New Roman" w:cs="Times New Roman"/>
          <w:sz w:val="24"/>
          <w:szCs w:val="24"/>
        </w:rPr>
        <w:t>arantie</w:t>
      </w:r>
      <w:r w:rsidR="00C81DC1" w:rsidRPr="73AF58DE">
        <w:rPr>
          <w:rFonts w:ascii="Times New Roman" w:hAnsi="Times New Roman" w:cs="Times New Roman"/>
          <w:sz w:val="24"/>
          <w:szCs w:val="24"/>
        </w:rPr>
        <w:t xml:space="preserve">, le Constituant consent irrévocablement et inconditionnellement au profit du Bénéficiaire durant toute la </w:t>
      </w:r>
      <w:r w:rsidR="0B1DD82A" w:rsidRPr="73AF58DE">
        <w:rPr>
          <w:rFonts w:ascii="Times New Roman" w:hAnsi="Times New Roman" w:cs="Times New Roman"/>
          <w:sz w:val="24"/>
          <w:szCs w:val="24"/>
        </w:rPr>
        <w:t>p</w:t>
      </w:r>
      <w:r w:rsidR="00C81DC1" w:rsidRPr="73AF58DE">
        <w:rPr>
          <w:rFonts w:ascii="Times New Roman" w:hAnsi="Times New Roman" w:cs="Times New Roman"/>
          <w:sz w:val="24"/>
          <w:szCs w:val="24"/>
        </w:rPr>
        <w:t xml:space="preserve">ériode de </w:t>
      </w:r>
      <w:r w:rsidR="784F47A9" w:rsidRPr="73AF58DE">
        <w:rPr>
          <w:rFonts w:ascii="Times New Roman" w:hAnsi="Times New Roman" w:cs="Times New Roman"/>
          <w:sz w:val="24"/>
          <w:szCs w:val="24"/>
        </w:rPr>
        <w:t>g</w:t>
      </w:r>
      <w:r w:rsidR="00C81DC1" w:rsidRPr="73AF58DE">
        <w:rPr>
          <w:rFonts w:ascii="Times New Roman" w:hAnsi="Times New Roman" w:cs="Times New Roman"/>
          <w:sz w:val="24"/>
          <w:szCs w:val="24"/>
        </w:rPr>
        <w:t>arantie, en application des dispositions des articles 201 et suivants du Code des Droits Réels t</w:t>
      </w:r>
      <w:r w:rsidR="00491311" w:rsidRPr="73AF58DE">
        <w:rPr>
          <w:rFonts w:ascii="Times New Roman" w:hAnsi="Times New Roman" w:cs="Times New Roman"/>
          <w:sz w:val="24"/>
          <w:szCs w:val="24"/>
        </w:rPr>
        <w:t xml:space="preserve">unisien, un nantissement des </w:t>
      </w:r>
      <w:bookmarkStart w:id="84" w:name="bookmark_question_5_1_3"/>
      <w:r w:rsidR="00C32205">
        <w:rPr>
          <w:rFonts w:ascii="Times New Roman" w:hAnsi="Times New Roman" w:cs="Times New Roman"/>
          <w:sz w:val="24"/>
          <w:szCs w:val="24"/>
        </w:rPr>
        <w:t>___</w:t>
      </w:r>
      <w:bookmarkEnd w:id="84"/>
      <w:r w:rsidR="00C81DC1" w:rsidRPr="73AF58DE">
        <w:rPr>
          <w:rFonts w:ascii="Times New Roman" w:hAnsi="Times New Roman" w:cs="Times New Roman"/>
          <w:sz w:val="24"/>
          <w:szCs w:val="24"/>
        </w:rPr>
        <w:t xml:space="preserve"> parts sociales qu’il détient dans le capital social de la Société</w:t>
      </w:r>
      <w:r w:rsidR="00491311" w:rsidRPr="73AF58DE">
        <w:rPr>
          <w:rFonts w:ascii="Times New Roman" w:hAnsi="Times New Roman" w:cs="Times New Roman"/>
          <w:sz w:val="24"/>
          <w:szCs w:val="24"/>
        </w:rPr>
        <w:t xml:space="preserve"> numérotées de 1 à </w:t>
      </w:r>
      <w:bookmarkStart w:id="85" w:name="bookmark_question_5_1_4"/>
      <w:r w:rsidR="00C32205">
        <w:rPr>
          <w:rFonts w:ascii="Times New Roman" w:hAnsi="Times New Roman" w:cs="Times New Roman"/>
          <w:sz w:val="24"/>
          <w:szCs w:val="24"/>
        </w:rPr>
        <w:t>___</w:t>
      </w:r>
      <w:bookmarkEnd w:id="85"/>
      <w:r w:rsidR="00491311" w:rsidRPr="73AF58DE">
        <w:rPr>
          <w:rFonts w:ascii="Times New Roman" w:hAnsi="Times New Roman" w:cs="Times New Roman"/>
          <w:sz w:val="24"/>
          <w:szCs w:val="24"/>
        </w:rPr>
        <w:t xml:space="preserve"> inclus</w:t>
      </w:r>
      <w:r w:rsidR="00C81DC1" w:rsidRPr="73AF58DE">
        <w:rPr>
          <w:rFonts w:ascii="Times New Roman" w:hAnsi="Times New Roman" w:cs="Times New Roman"/>
          <w:sz w:val="24"/>
          <w:szCs w:val="24"/>
        </w:rPr>
        <w:t xml:space="preserve">. </w:t>
      </w:r>
    </w:p>
    <w:p w14:paraId="3D68899F" w14:textId="77777777" w:rsidR="00C81DC1" w:rsidRDefault="00C81DC1" w:rsidP="00D307FD">
      <w:pPr>
        <w:jc w:val="both"/>
        <w:rPr>
          <w:rFonts w:ascii="Times New Roman" w:hAnsi="Times New Roman" w:cs="Times New Roman"/>
          <w:bCs/>
          <w:sz w:val="24"/>
          <w:szCs w:val="24"/>
        </w:rPr>
      </w:pPr>
      <w:r w:rsidRPr="00C81DC1">
        <w:rPr>
          <w:rFonts w:ascii="Times New Roman" w:hAnsi="Times New Roman" w:cs="Times New Roman"/>
          <w:bCs/>
          <w:sz w:val="24"/>
          <w:szCs w:val="24"/>
        </w:rPr>
        <w:t xml:space="preserve">Le présent </w:t>
      </w:r>
      <w:r w:rsidR="00D307FD">
        <w:rPr>
          <w:rFonts w:ascii="Times New Roman" w:hAnsi="Times New Roman" w:cs="Times New Roman"/>
          <w:bCs/>
          <w:sz w:val="24"/>
          <w:szCs w:val="24"/>
        </w:rPr>
        <w:t>N</w:t>
      </w:r>
      <w:r w:rsidRPr="00C81DC1">
        <w:rPr>
          <w:rFonts w:ascii="Times New Roman" w:hAnsi="Times New Roman" w:cs="Times New Roman"/>
          <w:bCs/>
          <w:sz w:val="24"/>
          <w:szCs w:val="24"/>
        </w:rPr>
        <w:t>antissement est étendu à tous produits et accessoires, ainsi qu'en général à tous droits procédant des Parts Sociales ou de celles qui viendraient en substitution ou en complément.</w:t>
      </w:r>
    </w:p>
    <w:p w14:paraId="1C9285BE" w14:textId="1FE932DC" w:rsidR="00C81DC1" w:rsidRPr="00C81DC1" w:rsidRDefault="00C81DC1" w:rsidP="00D307FD">
      <w:pPr>
        <w:jc w:val="both"/>
        <w:rPr>
          <w:rFonts w:ascii="Times New Roman" w:hAnsi="Times New Roman" w:cs="Times New Roman"/>
          <w:b/>
          <w:bCs/>
          <w:sz w:val="24"/>
          <w:szCs w:val="24"/>
        </w:rPr>
      </w:pPr>
      <w:r w:rsidRPr="00C81DC1">
        <w:rPr>
          <w:rFonts w:ascii="Times New Roman" w:hAnsi="Times New Roman" w:cs="Times New Roman"/>
          <w:b/>
          <w:bCs/>
          <w:sz w:val="24"/>
          <w:szCs w:val="24"/>
        </w:rPr>
        <w:lastRenderedPageBreak/>
        <w:t>2.2</w:t>
      </w:r>
      <w:r w:rsidRPr="00C81DC1">
        <w:rPr>
          <w:rFonts w:ascii="Times New Roman" w:hAnsi="Times New Roman" w:cs="Times New Roman"/>
          <w:b/>
          <w:bCs/>
          <w:sz w:val="24"/>
          <w:szCs w:val="24"/>
        </w:rPr>
        <w:tab/>
      </w:r>
      <w:bookmarkStart w:id="86" w:name="_Toc34471708"/>
      <w:r w:rsidRPr="00C81DC1">
        <w:rPr>
          <w:rFonts w:ascii="Times New Roman" w:hAnsi="Times New Roman" w:cs="Times New Roman"/>
          <w:b/>
          <w:bCs/>
          <w:sz w:val="24"/>
          <w:szCs w:val="24"/>
        </w:rPr>
        <w:t>Nantissements complémentaires</w:t>
      </w:r>
      <w:bookmarkEnd w:id="86"/>
    </w:p>
    <w:p w14:paraId="773321B0" w14:textId="77777777" w:rsidR="00C81DC1" w:rsidRDefault="00C81DC1" w:rsidP="00C81DC1">
      <w:pPr>
        <w:jc w:val="both"/>
        <w:rPr>
          <w:rFonts w:ascii="Times New Roman" w:hAnsi="Times New Roman" w:cs="Times New Roman"/>
          <w:bCs/>
          <w:sz w:val="24"/>
          <w:szCs w:val="24"/>
        </w:rPr>
      </w:pPr>
      <w:r w:rsidRPr="00C81DC1">
        <w:rPr>
          <w:rFonts w:ascii="Times New Roman" w:hAnsi="Times New Roman" w:cs="Times New Roman"/>
          <w:bCs/>
          <w:sz w:val="24"/>
          <w:szCs w:val="24"/>
        </w:rPr>
        <w:t>Sans préjudice des dispositions impératives de la loi, toutes parts sociales venant en substitution ou en complément de celles constituées en nantissement par suite d'échanges, de regroupements, de divisions, d'attributions gratuites, ou autrement, seront automatiquement comprises dans l'assie</w:t>
      </w:r>
      <w:r w:rsidR="00D307FD">
        <w:rPr>
          <w:rFonts w:ascii="Times New Roman" w:hAnsi="Times New Roman" w:cs="Times New Roman"/>
          <w:bCs/>
          <w:sz w:val="24"/>
          <w:szCs w:val="24"/>
        </w:rPr>
        <w:t>tte du présent N</w:t>
      </w:r>
      <w:r w:rsidRPr="00C81DC1">
        <w:rPr>
          <w:rFonts w:ascii="Times New Roman" w:hAnsi="Times New Roman" w:cs="Times New Roman"/>
          <w:bCs/>
          <w:sz w:val="24"/>
          <w:szCs w:val="24"/>
        </w:rPr>
        <w:t>antisseme</w:t>
      </w:r>
      <w:r w:rsidR="00491311">
        <w:rPr>
          <w:rFonts w:ascii="Times New Roman" w:hAnsi="Times New Roman" w:cs="Times New Roman"/>
          <w:bCs/>
          <w:sz w:val="24"/>
          <w:szCs w:val="24"/>
        </w:rPr>
        <w:t xml:space="preserve">nt en garantie du paiement de </w:t>
      </w:r>
      <w:r w:rsidR="00D307FD">
        <w:rPr>
          <w:rFonts w:ascii="Times New Roman" w:hAnsi="Times New Roman" w:cs="Times New Roman"/>
          <w:bCs/>
          <w:sz w:val="24"/>
          <w:szCs w:val="24"/>
        </w:rPr>
        <w:t xml:space="preserve"> </w:t>
      </w:r>
      <w:r w:rsidR="00491311">
        <w:rPr>
          <w:rFonts w:ascii="Times New Roman" w:hAnsi="Times New Roman" w:cs="Times New Roman"/>
          <w:bCs/>
          <w:sz w:val="24"/>
          <w:szCs w:val="24"/>
        </w:rPr>
        <w:t xml:space="preserve">l’obligation </w:t>
      </w:r>
      <w:r w:rsidR="00D307FD">
        <w:rPr>
          <w:rFonts w:ascii="Times New Roman" w:hAnsi="Times New Roman" w:cs="Times New Roman"/>
          <w:bCs/>
          <w:sz w:val="24"/>
          <w:szCs w:val="24"/>
        </w:rPr>
        <w:t>g</w:t>
      </w:r>
      <w:r w:rsidR="00491311">
        <w:rPr>
          <w:rFonts w:ascii="Times New Roman" w:hAnsi="Times New Roman" w:cs="Times New Roman"/>
          <w:bCs/>
          <w:sz w:val="24"/>
          <w:szCs w:val="24"/>
        </w:rPr>
        <w:t>arantie</w:t>
      </w:r>
      <w:r w:rsidRPr="00C81DC1">
        <w:rPr>
          <w:rFonts w:ascii="Times New Roman" w:hAnsi="Times New Roman" w:cs="Times New Roman"/>
          <w:bCs/>
          <w:sz w:val="24"/>
          <w:szCs w:val="24"/>
        </w:rPr>
        <w:t xml:space="preserve"> (l' « </w:t>
      </w:r>
      <w:r w:rsidRPr="00C81DC1">
        <w:rPr>
          <w:rFonts w:ascii="Times New Roman" w:hAnsi="Times New Roman" w:cs="Times New Roman"/>
          <w:b/>
          <w:bCs/>
          <w:sz w:val="24"/>
          <w:szCs w:val="24"/>
        </w:rPr>
        <w:t>Assiette du Nantissement »</w:t>
      </w:r>
      <w:r w:rsidRPr="00C81DC1">
        <w:rPr>
          <w:rFonts w:ascii="Times New Roman" w:hAnsi="Times New Roman" w:cs="Times New Roman"/>
          <w:bCs/>
          <w:sz w:val="24"/>
          <w:szCs w:val="24"/>
        </w:rPr>
        <w:t>), sans que ces opérations n'emportent novation d'aucune sorte aux droits et sûretés que le Bénéf</w:t>
      </w:r>
      <w:r w:rsidR="00D307FD">
        <w:rPr>
          <w:rFonts w:ascii="Times New Roman" w:hAnsi="Times New Roman" w:cs="Times New Roman"/>
          <w:bCs/>
          <w:sz w:val="24"/>
          <w:szCs w:val="24"/>
        </w:rPr>
        <w:t>iciaire tient du présent Acte</w:t>
      </w:r>
      <w:r w:rsidRPr="00C81DC1">
        <w:rPr>
          <w:rFonts w:ascii="Times New Roman" w:hAnsi="Times New Roman" w:cs="Times New Roman"/>
          <w:bCs/>
          <w:sz w:val="24"/>
          <w:szCs w:val="24"/>
        </w:rPr>
        <w:t>, et le Constituant devra signer tout document, satisfaisant tant sur le fond que sur la forme, entreprendre toute action nécessaire et effectuer toutes les formalités requises pour le confirmer en faveur du Bénéficiaire, en ce compris effectuer toutes les formalités requi</w:t>
      </w:r>
      <w:r w:rsidR="00D307FD">
        <w:rPr>
          <w:rFonts w:ascii="Times New Roman" w:hAnsi="Times New Roman" w:cs="Times New Roman"/>
          <w:bCs/>
          <w:sz w:val="24"/>
          <w:szCs w:val="24"/>
        </w:rPr>
        <w:t>ses afin que le N</w:t>
      </w:r>
      <w:r w:rsidRPr="00C81DC1">
        <w:rPr>
          <w:rFonts w:ascii="Times New Roman" w:hAnsi="Times New Roman" w:cs="Times New Roman"/>
          <w:bCs/>
          <w:sz w:val="24"/>
          <w:szCs w:val="24"/>
        </w:rPr>
        <w:t>antissement soit constitué, rendu opposable aux tiers et produise pleinement ses effets.</w:t>
      </w:r>
    </w:p>
    <w:p w14:paraId="4E50DFB3" w14:textId="059E2B21" w:rsidR="00D8533F" w:rsidRPr="00C07C65" w:rsidRDefault="785D8AE7" w:rsidP="00C07C65">
      <w:pPr>
        <w:pStyle w:val="Paragraphedeliste"/>
        <w:numPr>
          <w:ilvl w:val="0"/>
          <w:numId w:val="9"/>
        </w:numPr>
        <w:ind w:left="0"/>
        <w:jc w:val="both"/>
        <w:rPr>
          <w:rFonts w:ascii="Times New Roman" w:hAnsi="Times New Roman" w:cs="Times New Roman"/>
          <w:b/>
          <w:bCs/>
          <w:sz w:val="24"/>
          <w:szCs w:val="24"/>
        </w:rPr>
      </w:pPr>
      <w:bookmarkStart w:id="87" w:name="_Toc489331330"/>
      <w:bookmarkStart w:id="88" w:name="_Toc494834717"/>
      <w:r w:rsidRPr="00C07C65">
        <w:rPr>
          <w:rFonts w:ascii="Times New Roman" w:hAnsi="Times New Roman" w:cs="Times New Roman"/>
          <w:b/>
          <w:bCs/>
          <w:sz w:val="24"/>
          <w:szCs w:val="24"/>
        </w:rPr>
        <w:t>BENEFICIAIRE</w:t>
      </w:r>
      <w:r w:rsidR="00D8533F" w:rsidRPr="00C07C65">
        <w:rPr>
          <w:rFonts w:ascii="Times New Roman" w:hAnsi="Times New Roman" w:cs="Times New Roman"/>
          <w:b/>
          <w:bCs/>
          <w:sz w:val="24"/>
          <w:szCs w:val="24"/>
        </w:rPr>
        <w:t xml:space="preserve"> DU NANTISSEMENT</w:t>
      </w:r>
      <w:bookmarkEnd w:id="87"/>
      <w:bookmarkEnd w:id="88"/>
    </w:p>
    <w:p w14:paraId="645A030A" w14:textId="3339EB7D" w:rsidR="00D8533F" w:rsidRDefault="008A3064" w:rsidP="73AF58DE">
      <w:pPr>
        <w:jc w:val="both"/>
        <w:rPr>
          <w:rFonts w:ascii="Times New Roman" w:hAnsi="Times New Roman" w:cs="Times New Roman"/>
          <w:sz w:val="24"/>
          <w:szCs w:val="24"/>
        </w:rPr>
      </w:pPr>
      <w:r w:rsidRPr="73AF58DE">
        <w:rPr>
          <w:rFonts w:ascii="Times New Roman" w:hAnsi="Times New Roman" w:cs="Times New Roman"/>
          <w:sz w:val="24"/>
          <w:szCs w:val="24"/>
        </w:rPr>
        <w:t>Les droits, privilèges, rec</w:t>
      </w:r>
      <w:r w:rsidR="00D8533F" w:rsidRPr="73AF58DE">
        <w:rPr>
          <w:rFonts w:ascii="Times New Roman" w:hAnsi="Times New Roman" w:cs="Times New Roman"/>
          <w:sz w:val="24"/>
          <w:szCs w:val="24"/>
        </w:rPr>
        <w:t xml:space="preserve">ours et options consentis et/ou résultant du </w:t>
      </w:r>
      <w:r w:rsidR="0FCE0FC5" w:rsidRPr="73AF58DE">
        <w:rPr>
          <w:rFonts w:ascii="Times New Roman" w:hAnsi="Times New Roman" w:cs="Times New Roman"/>
          <w:sz w:val="24"/>
          <w:szCs w:val="24"/>
        </w:rPr>
        <w:t>N</w:t>
      </w:r>
      <w:r w:rsidR="00D8533F" w:rsidRPr="73AF58DE">
        <w:rPr>
          <w:rFonts w:ascii="Times New Roman" w:hAnsi="Times New Roman" w:cs="Times New Roman"/>
          <w:sz w:val="24"/>
          <w:szCs w:val="24"/>
        </w:rPr>
        <w:t>antissement objet du présent Acte reviendront au Bénéficiaire</w:t>
      </w:r>
      <w:r w:rsidR="000E1288" w:rsidRPr="73AF58DE">
        <w:rPr>
          <w:rFonts w:ascii="Times New Roman" w:hAnsi="Times New Roman" w:cs="Times New Roman"/>
          <w:sz w:val="24"/>
          <w:szCs w:val="24"/>
        </w:rPr>
        <w:t xml:space="preserve">. </w:t>
      </w:r>
      <w:r w:rsidR="00D8533F" w:rsidRPr="73AF58DE">
        <w:rPr>
          <w:rFonts w:ascii="Times New Roman" w:hAnsi="Times New Roman" w:cs="Times New Roman"/>
          <w:sz w:val="24"/>
          <w:szCs w:val="24"/>
        </w:rPr>
        <w:t>Tous les termes, conditions, promesses, conventions, déclarations et garanties contenus dans le présent Acte lieront le Constituant, ses successeurs, subrogés, cessionnaires et ayants-droits éventuels.</w:t>
      </w:r>
    </w:p>
    <w:p w14:paraId="6D98A12B" w14:textId="77777777" w:rsidR="00D8533F" w:rsidRPr="00D8533F" w:rsidDel="006B78E0" w:rsidRDefault="00D8533F" w:rsidP="00D8533F">
      <w:pPr>
        <w:jc w:val="both"/>
        <w:rPr>
          <w:del w:id="89" w:author="User" w:date="2018-10-09T14:26:00Z"/>
          <w:rFonts w:ascii="Times New Roman" w:hAnsi="Times New Roman" w:cs="Times New Roman"/>
          <w:bCs/>
          <w:sz w:val="24"/>
          <w:szCs w:val="24"/>
        </w:rPr>
      </w:pPr>
    </w:p>
    <w:p w14:paraId="6E3410A9" w14:textId="2792974D" w:rsidR="00D8533F" w:rsidRPr="00C07C65" w:rsidRDefault="00D8533F" w:rsidP="00C07C65">
      <w:pPr>
        <w:pStyle w:val="Paragraphedeliste"/>
        <w:numPr>
          <w:ilvl w:val="0"/>
          <w:numId w:val="9"/>
        </w:numPr>
        <w:ind w:left="0"/>
        <w:jc w:val="both"/>
        <w:rPr>
          <w:rFonts w:ascii="Times New Roman" w:hAnsi="Times New Roman" w:cs="Times New Roman"/>
          <w:b/>
          <w:bCs/>
          <w:sz w:val="24"/>
          <w:szCs w:val="24"/>
        </w:rPr>
      </w:pPr>
      <w:r w:rsidRPr="00C07C65">
        <w:rPr>
          <w:rFonts w:ascii="Times New Roman" w:hAnsi="Times New Roman" w:cs="Times New Roman"/>
          <w:b/>
          <w:bCs/>
          <w:sz w:val="24"/>
          <w:szCs w:val="24"/>
        </w:rPr>
        <w:t>DECLARATIONS ET GARANTIES</w:t>
      </w:r>
    </w:p>
    <w:p w14:paraId="734BD3A9" w14:textId="77777777" w:rsidR="00D8533F" w:rsidRPr="00D8533F" w:rsidRDefault="00D8533F" w:rsidP="00D8533F">
      <w:pPr>
        <w:jc w:val="both"/>
        <w:rPr>
          <w:rFonts w:ascii="Times New Roman" w:hAnsi="Times New Roman" w:cs="Times New Roman"/>
          <w:bCs/>
          <w:sz w:val="24"/>
          <w:szCs w:val="24"/>
        </w:rPr>
      </w:pPr>
      <w:r w:rsidRPr="00D8533F">
        <w:rPr>
          <w:rFonts w:ascii="Times New Roman" w:hAnsi="Times New Roman" w:cs="Times New Roman"/>
          <w:bCs/>
          <w:sz w:val="24"/>
          <w:szCs w:val="24"/>
        </w:rPr>
        <w:t>Le Constituant déclare et garantit, à la date des présentes et p</w:t>
      </w:r>
      <w:r>
        <w:rPr>
          <w:rFonts w:ascii="Times New Roman" w:hAnsi="Times New Roman" w:cs="Times New Roman"/>
          <w:bCs/>
          <w:sz w:val="24"/>
          <w:szCs w:val="24"/>
        </w:rPr>
        <w:t>endant toute la durée de l’Acte</w:t>
      </w:r>
      <w:r w:rsidR="00F06E98">
        <w:rPr>
          <w:rFonts w:ascii="Times New Roman" w:hAnsi="Times New Roman" w:cs="Times New Roman"/>
          <w:bCs/>
          <w:sz w:val="24"/>
          <w:szCs w:val="24"/>
        </w:rPr>
        <w:t xml:space="preserve"> </w:t>
      </w:r>
      <w:r w:rsidRPr="00D8533F">
        <w:rPr>
          <w:rFonts w:ascii="Times New Roman" w:hAnsi="Times New Roman" w:cs="Times New Roman"/>
          <w:bCs/>
          <w:sz w:val="24"/>
          <w:szCs w:val="24"/>
        </w:rPr>
        <w:t>au Bénéficiaire que :</w:t>
      </w:r>
    </w:p>
    <w:p w14:paraId="34F3FF26" w14:textId="5D5D98B1" w:rsidR="00D8533F" w:rsidRPr="00D8533F" w:rsidRDefault="00A46F1C" w:rsidP="00B93A85">
      <w:pPr>
        <w:numPr>
          <w:ilvl w:val="0"/>
          <w:numId w:val="2"/>
        </w:numPr>
        <w:ind w:left="426" w:hanging="426"/>
        <w:jc w:val="both"/>
        <w:rPr>
          <w:rFonts w:ascii="Times New Roman" w:hAnsi="Times New Roman" w:cs="Times New Roman"/>
          <w:sz w:val="24"/>
          <w:szCs w:val="24"/>
        </w:rPr>
      </w:pPr>
      <w:r w:rsidRPr="73AF58DE">
        <w:rPr>
          <w:rFonts w:ascii="Times New Roman" w:hAnsi="Times New Roman" w:cs="Times New Roman"/>
          <w:sz w:val="24"/>
          <w:szCs w:val="24"/>
        </w:rPr>
        <w:t>Le</w:t>
      </w:r>
      <w:r w:rsidR="00D8533F" w:rsidRPr="73AF58DE">
        <w:rPr>
          <w:rFonts w:ascii="Times New Roman" w:hAnsi="Times New Roman" w:cs="Times New Roman"/>
          <w:sz w:val="24"/>
          <w:szCs w:val="24"/>
        </w:rPr>
        <w:t xml:space="preserve"> Constituant est pleinement et entièrement propriétaire des Parts Sociales et n’a pas vendu ou cédé l’un quelconque de ses droits portant sur les Parts Sociales, ni consenti de droits de préemption à leur égard ;</w:t>
      </w:r>
    </w:p>
    <w:p w14:paraId="763B9346" w14:textId="0EA2C141" w:rsidR="00D8533F" w:rsidRPr="00D8533F" w:rsidRDefault="00A46F1C" w:rsidP="00B93A85">
      <w:pPr>
        <w:numPr>
          <w:ilvl w:val="0"/>
          <w:numId w:val="2"/>
        </w:numPr>
        <w:ind w:left="426" w:hanging="426"/>
        <w:jc w:val="both"/>
        <w:rPr>
          <w:rFonts w:ascii="Times New Roman" w:hAnsi="Times New Roman" w:cs="Times New Roman"/>
          <w:sz w:val="24"/>
          <w:szCs w:val="24"/>
        </w:rPr>
      </w:pPr>
      <w:r w:rsidRPr="73AF58DE">
        <w:rPr>
          <w:rFonts w:ascii="Times New Roman" w:hAnsi="Times New Roman" w:cs="Times New Roman"/>
          <w:sz w:val="24"/>
          <w:szCs w:val="24"/>
        </w:rPr>
        <w:t>Les</w:t>
      </w:r>
      <w:r w:rsidR="00D8533F" w:rsidRPr="73AF58DE">
        <w:rPr>
          <w:rFonts w:ascii="Times New Roman" w:hAnsi="Times New Roman" w:cs="Times New Roman"/>
          <w:sz w:val="24"/>
          <w:szCs w:val="24"/>
        </w:rPr>
        <w:t xml:space="preserve"> </w:t>
      </w:r>
      <w:r w:rsidR="0067232C" w:rsidRPr="73AF58DE">
        <w:rPr>
          <w:rFonts w:ascii="Times New Roman" w:hAnsi="Times New Roman" w:cs="Times New Roman"/>
          <w:sz w:val="24"/>
          <w:szCs w:val="24"/>
        </w:rPr>
        <w:t>Parts S</w:t>
      </w:r>
      <w:r w:rsidR="00491311" w:rsidRPr="73AF58DE">
        <w:rPr>
          <w:rFonts w:ascii="Times New Roman" w:hAnsi="Times New Roman" w:cs="Times New Roman"/>
          <w:sz w:val="24"/>
          <w:szCs w:val="24"/>
        </w:rPr>
        <w:t xml:space="preserve">ociales représentent </w:t>
      </w:r>
      <w:bookmarkStart w:id="90" w:name="bookmark_question_5_3_1"/>
      <w:r w:rsidR="00AA2FE4">
        <w:rPr>
          <w:rFonts w:ascii="Times New Roman" w:hAnsi="Times New Roman" w:cs="Times New Roman"/>
          <w:sz w:val="24"/>
          <w:szCs w:val="24"/>
        </w:rPr>
        <w:t>___</w:t>
      </w:r>
      <w:bookmarkEnd w:id="90"/>
      <w:r w:rsidR="00AA2FE4">
        <w:rPr>
          <w:rFonts w:ascii="Times New Roman" w:hAnsi="Times New Roman" w:cs="Times New Roman"/>
          <w:sz w:val="24"/>
          <w:szCs w:val="24"/>
        </w:rPr>
        <w:t xml:space="preserve"> </w:t>
      </w:r>
      <w:r w:rsidR="00D8533F" w:rsidRPr="73AF58DE">
        <w:rPr>
          <w:rFonts w:ascii="Times New Roman" w:hAnsi="Times New Roman" w:cs="Times New Roman"/>
          <w:sz w:val="24"/>
          <w:szCs w:val="24"/>
        </w:rPr>
        <w:t>% des parts sociales formant le capital de la Société ;</w:t>
      </w:r>
    </w:p>
    <w:p w14:paraId="41DCA279" w14:textId="687CB75A" w:rsidR="00D8533F" w:rsidRDefault="00A46F1C" w:rsidP="00B93A85">
      <w:pPr>
        <w:numPr>
          <w:ilvl w:val="0"/>
          <w:numId w:val="2"/>
        </w:numPr>
        <w:tabs>
          <w:tab w:val="num" w:pos="426"/>
        </w:tabs>
        <w:jc w:val="both"/>
        <w:rPr>
          <w:rFonts w:ascii="Times New Roman" w:hAnsi="Times New Roman" w:cs="Times New Roman"/>
          <w:sz w:val="24"/>
          <w:szCs w:val="24"/>
        </w:rPr>
      </w:pPr>
      <w:r w:rsidRPr="73AF58DE">
        <w:rPr>
          <w:rFonts w:ascii="Times New Roman" w:hAnsi="Times New Roman" w:cs="Times New Roman"/>
          <w:sz w:val="24"/>
          <w:szCs w:val="24"/>
        </w:rPr>
        <w:t>Toutes</w:t>
      </w:r>
      <w:r w:rsidR="00D8533F" w:rsidRPr="73AF58DE">
        <w:rPr>
          <w:rFonts w:ascii="Times New Roman" w:hAnsi="Times New Roman" w:cs="Times New Roman"/>
          <w:sz w:val="24"/>
          <w:szCs w:val="24"/>
        </w:rPr>
        <w:t xml:space="preserve"> les Parts Sociales sont entièrement libérées ;</w:t>
      </w:r>
    </w:p>
    <w:p w14:paraId="59C136AE" w14:textId="6354FE83" w:rsidR="00F06E98" w:rsidRDefault="00A46F1C" w:rsidP="00B93A85">
      <w:pPr>
        <w:numPr>
          <w:ilvl w:val="0"/>
          <w:numId w:val="2"/>
        </w:numPr>
        <w:ind w:left="426" w:hanging="426"/>
        <w:jc w:val="both"/>
        <w:rPr>
          <w:rFonts w:ascii="Times New Roman" w:hAnsi="Times New Roman" w:cs="Times New Roman"/>
          <w:sz w:val="24"/>
          <w:szCs w:val="24"/>
        </w:rPr>
      </w:pPr>
      <w:r w:rsidRPr="73AF58DE">
        <w:rPr>
          <w:rFonts w:ascii="Times New Roman" w:hAnsi="Times New Roman" w:cs="Times New Roman"/>
          <w:sz w:val="24"/>
          <w:szCs w:val="24"/>
        </w:rPr>
        <w:t>Les</w:t>
      </w:r>
      <w:r w:rsidR="00F06E98" w:rsidRPr="73AF58DE">
        <w:rPr>
          <w:rFonts w:ascii="Times New Roman" w:hAnsi="Times New Roman" w:cs="Times New Roman"/>
          <w:sz w:val="24"/>
          <w:szCs w:val="24"/>
        </w:rPr>
        <w:t xml:space="preserve"> informations figurant dans l’Acte et permettant l’identification des Parts Sociales ainsi que toute information remise au Bénéficiaire au titre de l’Acte sont exactes.</w:t>
      </w:r>
    </w:p>
    <w:p w14:paraId="16EB9203" w14:textId="16EADD85" w:rsidR="00F06E98" w:rsidRDefault="00A46F1C" w:rsidP="00837127">
      <w:pPr>
        <w:pStyle w:val="AOHead3"/>
        <w:numPr>
          <w:ilvl w:val="0"/>
          <w:numId w:val="2"/>
        </w:numPr>
        <w:tabs>
          <w:tab w:val="num" w:pos="426"/>
          <w:tab w:val="num" w:pos="1134"/>
        </w:tabs>
        <w:spacing w:after="240" w:line="276" w:lineRule="auto"/>
        <w:ind w:left="426" w:hanging="426"/>
        <w:rPr>
          <w:sz w:val="24"/>
          <w:szCs w:val="24"/>
          <w:lang w:val="fr-FR"/>
        </w:rPr>
      </w:pPr>
      <w:r w:rsidRPr="73AF58DE">
        <w:rPr>
          <w:sz w:val="24"/>
          <w:szCs w:val="24"/>
          <w:lang w:val="fr-FR"/>
        </w:rPr>
        <w:t>Les</w:t>
      </w:r>
      <w:r w:rsidR="00F06E98" w:rsidRPr="73AF58DE">
        <w:rPr>
          <w:sz w:val="24"/>
          <w:szCs w:val="24"/>
          <w:lang w:val="fr-FR"/>
        </w:rPr>
        <w:t xml:space="preserve"> Parts Sociales ne sont grevées d’aucun gage, privilège ou autre sûreté, saisie, ni séquestre de quelque nature que ce soit susceptible d’affecter les droits du Bénéficiaire résultant du présent Acte à l'exception de celles imposées par les dispositions légales</w:t>
      </w:r>
      <w:r w:rsidR="00025098" w:rsidRPr="73AF58DE">
        <w:rPr>
          <w:sz w:val="24"/>
          <w:szCs w:val="24"/>
          <w:lang w:val="fr-FR"/>
        </w:rPr>
        <w:t>.</w:t>
      </w:r>
    </w:p>
    <w:p w14:paraId="1B993712" w14:textId="57C3408D" w:rsidR="00F06E98" w:rsidRPr="00E15F0A" w:rsidRDefault="00A46F1C" w:rsidP="00B93A85">
      <w:pPr>
        <w:numPr>
          <w:ilvl w:val="0"/>
          <w:numId w:val="2"/>
        </w:numPr>
        <w:tabs>
          <w:tab w:val="num" w:pos="426"/>
        </w:tabs>
        <w:spacing w:after="240"/>
        <w:ind w:left="426" w:hanging="426"/>
        <w:jc w:val="both"/>
        <w:rPr>
          <w:rFonts w:ascii="Times New Roman" w:hAnsi="Times New Roman" w:cs="Times New Roman"/>
          <w:sz w:val="24"/>
          <w:szCs w:val="24"/>
        </w:rPr>
      </w:pPr>
      <w:r w:rsidRPr="73AF58DE">
        <w:rPr>
          <w:rFonts w:ascii="Times New Roman" w:hAnsi="Times New Roman" w:cs="Times New Roman"/>
          <w:sz w:val="24"/>
          <w:szCs w:val="24"/>
          <w:lang w:bidi="ar-TN"/>
        </w:rPr>
        <w:t>Il</w:t>
      </w:r>
      <w:r w:rsidR="00F06E98" w:rsidRPr="73AF58DE">
        <w:rPr>
          <w:rFonts w:ascii="Times New Roman" w:hAnsi="Times New Roman" w:cs="Times New Roman"/>
          <w:sz w:val="24"/>
          <w:szCs w:val="24"/>
          <w:lang w:bidi="ar-TN"/>
        </w:rPr>
        <w:t xml:space="preserve"> n'existe pas d'accord actuellement en vigueur aux termes duquel le Constituant s’est engagé à transférer, déléguer ou nantir ses Parts Sociales au profit d'une personne ou entité autre que le Bénéficiaire</w:t>
      </w:r>
      <w:r w:rsidR="00E15F0A" w:rsidRPr="73AF58DE">
        <w:rPr>
          <w:rFonts w:ascii="Times New Roman" w:hAnsi="Times New Roman" w:cs="Times New Roman"/>
          <w:sz w:val="24"/>
          <w:szCs w:val="24"/>
          <w:lang w:bidi="ar-TN"/>
        </w:rPr>
        <w:t>.</w:t>
      </w:r>
    </w:p>
    <w:p w14:paraId="3071D4D0" w14:textId="402377DE" w:rsidR="00E15F0A" w:rsidRDefault="00A46F1C" w:rsidP="00B93A85">
      <w:pPr>
        <w:numPr>
          <w:ilvl w:val="0"/>
          <w:numId w:val="2"/>
        </w:numPr>
        <w:tabs>
          <w:tab w:val="num" w:pos="426"/>
        </w:tabs>
        <w:ind w:left="426" w:hanging="426"/>
        <w:jc w:val="both"/>
        <w:rPr>
          <w:rFonts w:ascii="Times New Roman" w:hAnsi="Times New Roman" w:cs="Times New Roman"/>
          <w:sz w:val="24"/>
          <w:szCs w:val="24"/>
        </w:rPr>
      </w:pPr>
      <w:r w:rsidRPr="73AF58DE">
        <w:rPr>
          <w:rFonts w:ascii="Times New Roman" w:hAnsi="Times New Roman" w:cs="Times New Roman"/>
          <w:sz w:val="24"/>
          <w:szCs w:val="24"/>
        </w:rPr>
        <w:t>Il</w:t>
      </w:r>
      <w:r w:rsidR="00E15F0A" w:rsidRPr="73AF58DE">
        <w:rPr>
          <w:rFonts w:ascii="Times New Roman" w:hAnsi="Times New Roman" w:cs="Times New Roman"/>
          <w:sz w:val="24"/>
          <w:szCs w:val="24"/>
        </w:rPr>
        <w:t xml:space="preserve"> n'existe aucune action en justice ou procédure en cours devant les tribunaux judiciaires ou arbitraux relative aux Parts Sociales.</w:t>
      </w:r>
    </w:p>
    <w:p w14:paraId="6B311A3E" w14:textId="42DBE49B" w:rsidR="00BB6799" w:rsidRPr="0025485A" w:rsidRDefault="00A46F1C" w:rsidP="00B93A85">
      <w:pPr>
        <w:numPr>
          <w:ilvl w:val="0"/>
          <w:numId w:val="2"/>
        </w:numPr>
        <w:tabs>
          <w:tab w:val="num" w:pos="426"/>
        </w:tabs>
        <w:ind w:left="426" w:hanging="426"/>
        <w:jc w:val="both"/>
        <w:rPr>
          <w:rFonts w:ascii="Times New Roman" w:hAnsi="Times New Roman" w:cs="Times New Roman"/>
          <w:sz w:val="24"/>
          <w:szCs w:val="24"/>
        </w:rPr>
      </w:pPr>
      <w:r w:rsidRPr="73AF58DE">
        <w:rPr>
          <w:rFonts w:ascii="Times New Roman" w:hAnsi="Times New Roman" w:cs="Times New Roman"/>
          <w:sz w:val="24"/>
          <w:szCs w:val="24"/>
        </w:rPr>
        <w:lastRenderedPageBreak/>
        <w:t>Le</w:t>
      </w:r>
      <w:r w:rsidR="00E15F0A" w:rsidRPr="73AF58DE">
        <w:rPr>
          <w:rFonts w:ascii="Times New Roman" w:hAnsi="Times New Roman" w:cs="Times New Roman"/>
          <w:sz w:val="24"/>
          <w:szCs w:val="24"/>
        </w:rPr>
        <w:t xml:space="preserve"> Constituant a tous les pouvoirs et pleine capacité pou</w:t>
      </w:r>
      <w:r w:rsidR="00F460CA" w:rsidRPr="73AF58DE">
        <w:rPr>
          <w:rFonts w:ascii="Times New Roman" w:hAnsi="Times New Roman" w:cs="Times New Roman"/>
          <w:sz w:val="24"/>
          <w:szCs w:val="24"/>
        </w:rPr>
        <w:t xml:space="preserve">r signer et exécuter le présent Acte </w:t>
      </w:r>
      <w:r w:rsidR="00E15F0A" w:rsidRPr="73AF58DE">
        <w:rPr>
          <w:rFonts w:ascii="Times New Roman" w:hAnsi="Times New Roman" w:cs="Times New Roman"/>
          <w:sz w:val="24"/>
          <w:szCs w:val="24"/>
        </w:rPr>
        <w:t>et aucune autorisation, approbation, consentement, ou autre d'un organe social du Constituant ne sont requis pour</w:t>
      </w:r>
      <w:r w:rsidR="00F460CA" w:rsidRPr="73AF58DE">
        <w:rPr>
          <w:rFonts w:ascii="Times New Roman" w:hAnsi="Times New Roman" w:cs="Times New Roman"/>
          <w:sz w:val="24"/>
          <w:szCs w:val="24"/>
        </w:rPr>
        <w:t xml:space="preserve"> la signature de cet Acte</w:t>
      </w:r>
      <w:r w:rsidR="00E15F0A" w:rsidRPr="73AF58DE">
        <w:rPr>
          <w:rFonts w:ascii="Times New Roman" w:hAnsi="Times New Roman" w:cs="Times New Roman"/>
          <w:sz w:val="24"/>
          <w:szCs w:val="24"/>
        </w:rPr>
        <w:t>, à l'exception de ceux qui ont été obtenus</w:t>
      </w:r>
    </w:p>
    <w:p w14:paraId="2FFFC8ED" w14:textId="130F5AF0" w:rsidR="00783AED" w:rsidRPr="008F4508" w:rsidRDefault="00783AED" w:rsidP="00C07C65">
      <w:pPr>
        <w:pStyle w:val="Titre1"/>
        <w:numPr>
          <w:ilvl w:val="0"/>
          <w:numId w:val="9"/>
        </w:numPr>
        <w:jc w:val="left"/>
        <w:rPr>
          <w:b/>
          <w:bCs/>
          <w:u w:val="none"/>
        </w:rPr>
      </w:pPr>
      <w:bookmarkStart w:id="91" w:name="_Toc489331333"/>
      <w:bookmarkStart w:id="92" w:name="_Toc494834721"/>
      <w:r w:rsidRPr="008F4508">
        <w:rPr>
          <w:b/>
          <w:bCs/>
          <w:u w:val="none"/>
        </w:rPr>
        <w:t xml:space="preserve">REALISATION </w:t>
      </w:r>
      <w:bookmarkEnd w:id="91"/>
      <w:r w:rsidRPr="008F4508">
        <w:rPr>
          <w:b/>
          <w:bCs/>
          <w:u w:val="none"/>
        </w:rPr>
        <w:t>DU NANTISSEMENT</w:t>
      </w:r>
      <w:bookmarkEnd w:id="92"/>
    </w:p>
    <w:p w14:paraId="71569F3B" w14:textId="77777777" w:rsidR="00783AED" w:rsidRPr="00053C2A" w:rsidRDefault="00783AED" w:rsidP="00837127">
      <w:pPr>
        <w:pStyle w:val="AOHead3"/>
        <w:numPr>
          <w:ilvl w:val="0"/>
          <w:numId w:val="0"/>
        </w:numPr>
        <w:spacing w:line="276" w:lineRule="auto"/>
        <w:rPr>
          <w:rFonts w:ascii="Verdana" w:hAnsi="Verdana"/>
          <w:iCs/>
          <w:sz w:val="18"/>
          <w:szCs w:val="18"/>
          <w:lang w:val="fr-FR"/>
        </w:rPr>
      </w:pPr>
      <w:proofErr w:type="gramStart"/>
      <w:r w:rsidRPr="002F06A1">
        <w:rPr>
          <w:iCs/>
          <w:sz w:val="24"/>
          <w:szCs w:val="24"/>
          <w:lang w:val="fr-FR"/>
        </w:rPr>
        <w:t>Suite à</w:t>
      </w:r>
      <w:proofErr w:type="gramEnd"/>
      <w:r w:rsidRPr="002F06A1">
        <w:rPr>
          <w:iCs/>
          <w:sz w:val="24"/>
          <w:szCs w:val="24"/>
          <w:lang w:val="fr-FR"/>
        </w:rPr>
        <w:t xml:space="preserve"> </w:t>
      </w:r>
      <w:r>
        <w:rPr>
          <w:iCs/>
          <w:sz w:val="24"/>
          <w:szCs w:val="24"/>
          <w:lang w:val="fr-FR"/>
        </w:rPr>
        <w:t xml:space="preserve">la survenance d'un Cas de </w:t>
      </w:r>
      <w:r w:rsidR="00F77552">
        <w:rPr>
          <w:iCs/>
          <w:sz w:val="24"/>
          <w:szCs w:val="24"/>
          <w:lang w:val="fr-FR"/>
        </w:rPr>
        <w:t xml:space="preserve">Défaut </w:t>
      </w:r>
      <w:r>
        <w:rPr>
          <w:iCs/>
          <w:sz w:val="24"/>
          <w:szCs w:val="24"/>
          <w:lang w:val="fr-FR"/>
        </w:rPr>
        <w:t>et à tout moment dès sa survenance</w:t>
      </w:r>
      <w:r w:rsidRPr="002F06A1">
        <w:rPr>
          <w:iCs/>
          <w:sz w:val="24"/>
          <w:szCs w:val="24"/>
          <w:lang w:val="fr-FR"/>
        </w:rPr>
        <w:t>, le Bénéficiaire sera en droit d'exercer, tous droits, actions et privilèges qu'il détient en vertu du pré</w:t>
      </w:r>
      <w:r>
        <w:rPr>
          <w:iCs/>
          <w:sz w:val="24"/>
          <w:szCs w:val="24"/>
          <w:lang w:val="fr-FR"/>
        </w:rPr>
        <w:t>sent Acte</w:t>
      </w:r>
      <w:r w:rsidRPr="002F06A1">
        <w:rPr>
          <w:iCs/>
          <w:sz w:val="24"/>
          <w:szCs w:val="24"/>
          <w:lang w:val="fr-FR"/>
        </w:rPr>
        <w:t xml:space="preserve"> et que les dispositions du droit tunisien reconnaissent aux créanciers bénéficiant d’un nantissement</w:t>
      </w:r>
      <w:r w:rsidRPr="002F06A1">
        <w:rPr>
          <w:rFonts w:ascii="Verdana" w:hAnsi="Verdana"/>
          <w:iCs/>
          <w:sz w:val="18"/>
          <w:szCs w:val="18"/>
          <w:lang w:val="fr-FR"/>
        </w:rPr>
        <w:t xml:space="preserve">. </w:t>
      </w:r>
    </w:p>
    <w:p w14:paraId="4AB8EC44" w14:textId="1C884894" w:rsidR="00783AED" w:rsidRPr="008F4508" w:rsidRDefault="00783AED" w:rsidP="00837127">
      <w:pPr>
        <w:pStyle w:val="AOHead3"/>
        <w:numPr>
          <w:ilvl w:val="2"/>
          <w:numId w:val="0"/>
        </w:numPr>
        <w:spacing w:after="240" w:line="276" w:lineRule="auto"/>
        <w:rPr>
          <w:sz w:val="24"/>
          <w:szCs w:val="24"/>
          <w:lang w:val="fr-FR"/>
        </w:rPr>
      </w:pPr>
      <w:r w:rsidRPr="73AF58DE">
        <w:rPr>
          <w:sz w:val="24"/>
          <w:szCs w:val="24"/>
          <w:lang w:val="fr-FR"/>
        </w:rPr>
        <w:t xml:space="preserve">A cet égard, le Bénéficiaire pourra après notification faite, dans les conditions prévues par la loi, au Constituant procéder à la réalisation du </w:t>
      </w:r>
      <w:r w:rsidR="3D54EB59" w:rsidRPr="73AF58DE">
        <w:rPr>
          <w:sz w:val="24"/>
          <w:szCs w:val="24"/>
          <w:lang w:val="fr-FR"/>
        </w:rPr>
        <w:t>N</w:t>
      </w:r>
      <w:r w:rsidRPr="73AF58DE">
        <w:rPr>
          <w:sz w:val="24"/>
          <w:szCs w:val="24"/>
          <w:lang w:val="fr-FR"/>
        </w:rPr>
        <w:t>antissement en vue du paiement des montants qui lui sont dus du fait de la survenance du Cas</w:t>
      </w:r>
      <w:r w:rsidR="00F77552" w:rsidRPr="73AF58DE">
        <w:rPr>
          <w:sz w:val="24"/>
          <w:szCs w:val="24"/>
          <w:lang w:val="fr-FR"/>
        </w:rPr>
        <w:t xml:space="preserve"> de Défaut</w:t>
      </w:r>
      <w:r w:rsidRPr="73AF58DE">
        <w:rPr>
          <w:sz w:val="24"/>
          <w:szCs w:val="24"/>
          <w:lang w:val="fr-FR"/>
        </w:rPr>
        <w:t>.</w:t>
      </w:r>
    </w:p>
    <w:p w14:paraId="708F1C8C" w14:textId="77777777" w:rsidR="00783AED" w:rsidRDefault="00783AED" w:rsidP="00837127">
      <w:pPr>
        <w:spacing w:after="240"/>
        <w:jc w:val="both"/>
        <w:rPr>
          <w:rFonts w:ascii="Times New Roman" w:hAnsi="Times New Roman" w:cs="Times New Roman"/>
          <w:iCs/>
          <w:sz w:val="24"/>
          <w:szCs w:val="24"/>
        </w:rPr>
      </w:pPr>
      <w:r w:rsidRPr="00783AED">
        <w:rPr>
          <w:rFonts w:ascii="Times New Roman" w:hAnsi="Times New Roman" w:cs="Times New Roman"/>
          <w:iCs/>
          <w:sz w:val="24"/>
          <w:szCs w:val="24"/>
        </w:rPr>
        <w:t xml:space="preserve">A ce titre, le Constituant renonce à se prévaloir de toute disposition légale qui lui permettrait de réclamer toute mesure de nature à retarder et à empêcher la réalisation du nantissement objet du présent </w:t>
      </w:r>
      <w:r w:rsidR="0067232C">
        <w:rPr>
          <w:rFonts w:ascii="Times New Roman" w:hAnsi="Times New Roman" w:cs="Times New Roman"/>
          <w:iCs/>
          <w:sz w:val="24"/>
          <w:szCs w:val="24"/>
        </w:rPr>
        <w:t>Acte, sans que cela ne puisse affecter d’aucune manière le droit du Constituant de contester l’existence d’un Cas de Défaut.</w:t>
      </w:r>
    </w:p>
    <w:p w14:paraId="06670D21" w14:textId="19F16D24" w:rsidR="00BB6799" w:rsidRPr="00CA64E0" w:rsidRDefault="00BB6799" w:rsidP="00C07C65">
      <w:pPr>
        <w:pStyle w:val="Titre1"/>
        <w:numPr>
          <w:ilvl w:val="0"/>
          <w:numId w:val="9"/>
        </w:numPr>
        <w:jc w:val="left"/>
        <w:rPr>
          <w:b/>
          <w:bCs/>
          <w:u w:val="none"/>
        </w:rPr>
      </w:pPr>
      <w:bookmarkStart w:id="93" w:name="_Toc494834722"/>
      <w:r w:rsidRPr="00CA64E0">
        <w:rPr>
          <w:b/>
          <w:bCs/>
          <w:u w:val="none"/>
        </w:rPr>
        <w:t>DUREE D</w:t>
      </w:r>
      <w:r>
        <w:rPr>
          <w:b/>
          <w:bCs/>
          <w:u w:val="none"/>
        </w:rPr>
        <w:t>U NANTISSEMENT</w:t>
      </w:r>
      <w:bookmarkEnd w:id="93"/>
    </w:p>
    <w:p w14:paraId="23840955" w14:textId="5A7D4E6E" w:rsidR="00BB6799" w:rsidRDefault="00BB6799" w:rsidP="00525C05">
      <w:pPr>
        <w:pStyle w:val="AOHead3"/>
        <w:numPr>
          <w:ilvl w:val="0"/>
          <w:numId w:val="0"/>
        </w:numPr>
        <w:spacing w:after="240" w:line="276" w:lineRule="auto"/>
        <w:rPr>
          <w:sz w:val="24"/>
          <w:szCs w:val="24"/>
          <w:lang w:val="fr-FR"/>
        </w:rPr>
      </w:pPr>
      <w:r w:rsidRPr="73AF58DE">
        <w:rPr>
          <w:sz w:val="24"/>
          <w:szCs w:val="24"/>
          <w:lang w:val="fr-FR"/>
        </w:rPr>
        <w:t xml:space="preserve">La sûreté constituée par le présent </w:t>
      </w:r>
      <w:r w:rsidR="3F298D14" w:rsidRPr="73AF58DE">
        <w:rPr>
          <w:sz w:val="24"/>
          <w:szCs w:val="24"/>
          <w:lang w:val="fr-FR"/>
        </w:rPr>
        <w:t>N</w:t>
      </w:r>
      <w:r w:rsidRPr="73AF58DE">
        <w:rPr>
          <w:sz w:val="24"/>
          <w:szCs w:val="24"/>
          <w:lang w:val="fr-FR"/>
        </w:rPr>
        <w:t>antissement demeurera en vigueur en toutes ses stipulations jusqu'à l'expiration de la période</w:t>
      </w:r>
      <w:r w:rsidR="00025098" w:rsidRPr="73AF58DE">
        <w:rPr>
          <w:sz w:val="24"/>
          <w:szCs w:val="24"/>
          <w:lang w:val="fr-FR"/>
        </w:rPr>
        <w:t xml:space="preserve"> de garantie qui est de </w:t>
      </w:r>
      <w:bookmarkStart w:id="94" w:name="question_6_texte_duree"/>
      <w:r w:rsidR="00680F29">
        <w:rPr>
          <w:sz w:val="24"/>
          <w:szCs w:val="24"/>
          <w:lang w:val="fr-FR"/>
        </w:rPr>
        <w:t>___</w:t>
      </w:r>
      <w:bookmarkEnd w:id="94"/>
      <w:r w:rsidR="00680F29">
        <w:rPr>
          <w:sz w:val="24"/>
          <w:szCs w:val="24"/>
          <w:lang w:val="fr-FR"/>
        </w:rPr>
        <w:t xml:space="preserve"> </w:t>
      </w:r>
      <w:bookmarkStart w:id="95" w:name="question_6_duree"/>
      <w:r w:rsidR="000D068C">
        <w:rPr>
          <w:sz w:val="24"/>
          <w:szCs w:val="24"/>
          <w:lang w:val="fr-FR"/>
        </w:rPr>
        <w:t>___</w:t>
      </w:r>
      <w:bookmarkEnd w:id="95"/>
      <w:r w:rsidR="00025098" w:rsidRPr="73AF58DE">
        <w:rPr>
          <w:sz w:val="24"/>
          <w:szCs w:val="24"/>
          <w:lang w:val="fr-FR"/>
        </w:rPr>
        <w:t>.</w:t>
      </w:r>
      <w:bookmarkStart w:id="96" w:name="_Toc134503509"/>
    </w:p>
    <w:bookmarkEnd w:id="96"/>
    <w:p w14:paraId="5E1BF3C6" w14:textId="77777777" w:rsidR="00BB6799" w:rsidRPr="00A46F1C" w:rsidRDefault="00FA5EC9" w:rsidP="00525C05">
      <w:pPr>
        <w:pStyle w:val="AOHead3"/>
        <w:numPr>
          <w:ilvl w:val="0"/>
          <w:numId w:val="0"/>
        </w:numPr>
        <w:spacing w:after="240" w:line="276" w:lineRule="auto"/>
        <w:rPr>
          <w:sz w:val="24"/>
          <w:szCs w:val="24"/>
          <w:lang w:val="fr-FR"/>
        </w:rPr>
      </w:pPr>
      <w:r w:rsidRPr="00A46F1C">
        <w:rPr>
          <w:sz w:val="24"/>
          <w:szCs w:val="24"/>
          <w:lang w:val="fr-FR"/>
        </w:rPr>
        <w:t>Au terme de la p</w:t>
      </w:r>
      <w:r w:rsidR="00BB6799" w:rsidRPr="00A46F1C">
        <w:rPr>
          <w:sz w:val="24"/>
          <w:szCs w:val="24"/>
          <w:lang w:val="fr-FR"/>
        </w:rPr>
        <w:t xml:space="preserve">ériode </w:t>
      </w:r>
      <w:r w:rsidRPr="00A46F1C">
        <w:rPr>
          <w:sz w:val="24"/>
          <w:szCs w:val="24"/>
          <w:lang w:val="fr-FR"/>
        </w:rPr>
        <w:t>de g</w:t>
      </w:r>
      <w:r w:rsidR="00BB6799" w:rsidRPr="00A46F1C">
        <w:rPr>
          <w:sz w:val="24"/>
          <w:szCs w:val="24"/>
          <w:lang w:val="fr-FR"/>
        </w:rPr>
        <w:t>arantie, le Constituant sera libéré de ses obligations et responsabilités au titre du présent Acte et le Bénéficiaire, à la requête et aux frais du Constituant, prendra toute mesure nécessaire afin de permettre la main</w:t>
      </w:r>
      <w:r w:rsidRPr="00A46F1C">
        <w:rPr>
          <w:sz w:val="24"/>
          <w:szCs w:val="24"/>
          <w:lang w:val="fr-FR"/>
        </w:rPr>
        <w:t xml:space="preserve"> </w:t>
      </w:r>
      <w:r w:rsidR="00BB6799" w:rsidRPr="00A46F1C">
        <w:rPr>
          <w:sz w:val="24"/>
          <w:szCs w:val="24"/>
          <w:lang w:val="fr-FR"/>
        </w:rPr>
        <w:t>levée de la sûreté accordée par le présent Acte.</w:t>
      </w:r>
    </w:p>
    <w:p w14:paraId="4A43B948" w14:textId="5ABE87FA" w:rsidR="00FA5EC9" w:rsidRPr="00CA64E0" w:rsidRDefault="00FA5EC9" w:rsidP="00F74719">
      <w:pPr>
        <w:pStyle w:val="Titre1"/>
        <w:numPr>
          <w:ilvl w:val="0"/>
          <w:numId w:val="9"/>
        </w:numPr>
        <w:spacing w:after="240"/>
        <w:jc w:val="left"/>
        <w:rPr>
          <w:b/>
          <w:bCs/>
          <w:u w:val="none"/>
        </w:rPr>
      </w:pPr>
      <w:bookmarkStart w:id="97" w:name="_Toc489331336"/>
      <w:bookmarkStart w:id="98" w:name="_Toc494834723"/>
      <w:r w:rsidRPr="00CA64E0">
        <w:rPr>
          <w:b/>
          <w:bCs/>
          <w:u w:val="none"/>
        </w:rPr>
        <w:t>FRAIS</w:t>
      </w:r>
      <w:bookmarkEnd w:id="97"/>
      <w:r w:rsidRPr="00CA64E0">
        <w:rPr>
          <w:b/>
          <w:bCs/>
          <w:u w:val="none"/>
        </w:rPr>
        <w:t xml:space="preserve"> ENREGISTREMENT</w:t>
      </w:r>
      <w:bookmarkEnd w:id="98"/>
    </w:p>
    <w:p w14:paraId="0FB1C78F" w14:textId="77777777" w:rsidR="00FA5EC9" w:rsidRPr="00FA5EC9" w:rsidRDefault="00FA5EC9" w:rsidP="00A46F1C">
      <w:pPr>
        <w:spacing w:after="240"/>
        <w:jc w:val="both"/>
        <w:rPr>
          <w:rFonts w:ascii="Times New Roman" w:hAnsi="Times New Roman" w:cs="Times New Roman"/>
          <w:bCs/>
          <w:sz w:val="24"/>
          <w:szCs w:val="24"/>
        </w:rPr>
      </w:pPr>
      <w:r w:rsidRPr="00FA5EC9">
        <w:rPr>
          <w:rFonts w:ascii="Times New Roman" w:hAnsi="Times New Roman" w:cs="Times New Roman"/>
          <w:bCs/>
          <w:sz w:val="24"/>
          <w:szCs w:val="24"/>
        </w:rPr>
        <w:t>Les frais d’enregistrement et d’inscription au Registre National des Entreprises du présent Acte sont à la charge du Constituant qui s’y oblige.</w:t>
      </w:r>
    </w:p>
    <w:p w14:paraId="212E3D75" w14:textId="1B799436" w:rsidR="00FA5EC9" w:rsidRDefault="00FA5EC9" w:rsidP="73AF58DE">
      <w:pPr>
        <w:jc w:val="both"/>
        <w:rPr>
          <w:rFonts w:ascii="Times New Roman" w:hAnsi="Times New Roman" w:cs="Times New Roman"/>
          <w:sz w:val="24"/>
          <w:szCs w:val="24"/>
        </w:rPr>
      </w:pPr>
      <w:r w:rsidRPr="73AF58DE">
        <w:rPr>
          <w:rFonts w:ascii="Times New Roman" w:hAnsi="Times New Roman" w:cs="Times New Roman"/>
          <w:sz w:val="24"/>
          <w:szCs w:val="24"/>
        </w:rPr>
        <w:t xml:space="preserve">Tous autres frais et coûts exposés au titre du présent Acte (y compris dans le cadre de la réalisation du </w:t>
      </w:r>
      <w:r w:rsidR="013E0AC8" w:rsidRPr="73AF58DE">
        <w:rPr>
          <w:rFonts w:ascii="Times New Roman" w:hAnsi="Times New Roman" w:cs="Times New Roman"/>
          <w:sz w:val="24"/>
          <w:szCs w:val="24"/>
        </w:rPr>
        <w:t>N</w:t>
      </w:r>
      <w:r w:rsidRPr="73AF58DE">
        <w:rPr>
          <w:rFonts w:ascii="Times New Roman" w:hAnsi="Times New Roman" w:cs="Times New Roman"/>
          <w:sz w:val="24"/>
          <w:szCs w:val="24"/>
        </w:rPr>
        <w:t xml:space="preserve">antissement) seront supportés à parts égales entre le </w:t>
      </w:r>
      <w:r w:rsidR="22F4803E" w:rsidRPr="73AF58DE">
        <w:rPr>
          <w:rFonts w:ascii="Times New Roman" w:hAnsi="Times New Roman" w:cs="Times New Roman"/>
          <w:sz w:val="24"/>
          <w:szCs w:val="24"/>
        </w:rPr>
        <w:t>B</w:t>
      </w:r>
      <w:r w:rsidRPr="73AF58DE">
        <w:rPr>
          <w:rFonts w:ascii="Times New Roman" w:hAnsi="Times New Roman" w:cs="Times New Roman"/>
          <w:sz w:val="24"/>
          <w:szCs w:val="24"/>
        </w:rPr>
        <w:t>énéficiaire et le Constituant.</w:t>
      </w:r>
    </w:p>
    <w:p w14:paraId="2A1B8B07" w14:textId="19BB73BF" w:rsidR="00FA5EC9" w:rsidRPr="00A46F1C" w:rsidRDefault="00FA5EC9" w:rsidP="00C07C65">
      <w:pPr>
        <w:pStyle w:val="AOHead2"/>
        <w:numPr>
          <w:ilvl w:val="0"/>
          <w:numId w:val="9"/>
        </w:numPr>
        <w:spacing w:line="240" w:lineRule="auto"/>
        <w:rPr>
          <w:sz w:val="24"/>
          <w:szCs w:val="24"/>
          <w:lang w:val="fr-FR"/>
        </w:rPr>
      </w:pPr>
      <w:r w:rsidRPr="00A46F1C">
        <w:rPr>
          <w:sz w:val="24"/>
          <w:szCs w:val="24"/>
          <w:lang w:val="fr-FR"/>
        </w:rPr>
        <w:t>DIVISIBILITE</w:t>
      </w:r>
    </w:p>
    <w:p w14:paraId="7D1176D0" w14:textId="77777777" w:rsidR="00FA5EC9" w:rsidRPr="00A46F1C" w:rsidRDefault="00FA5EC9" w:rsidP="00525C05">
      <w:pPr>
        <w:pStyle w:val="AODocTxtL1"/>
        <w:spacing w:line="276" w:lineRule="auto"/>
        <w:ind w:left="0"/>
        <w:rPr>
          <w:sz w:val="24"/>
          <w:szCs w:val="24"/>
          <w:lang w:val="fr-FR"/>
        </w:rPr>
      </w:pPr>
      <w:r w:rsidRPr="00A46F1C">
        <w:rPr>
          <w:sz w:val="24"/>
          <w:szCs w:val="24"/>
          <w:lang w:val="fr-FR"/>
        </w:rPr>
        <w:t>Au cas où l’une quelconque des stipulations de l’Acte de Nantissement serait considérée comme nulle ou inopposable, la nullité ou l’inopposabilité de ladite stipulation n’affectera pas la validité des autres stipulations de l’Acte de Nantissement.</w:t>
      </w:r>
    </w:p>
    <w:p w14:paraId="69D7F657" w14:textId="4ABE9435" w:rsidR="00FA5EC9" w:rsidRPr="00A46F1C" w:rsidRDefault="00FA5EC9" w:rsidP="00C07C65">
      <w:pPr>
        <w:pStyle w:val="AOHead2"/>
        <w:numPr>
          <w:ilvl w:val="0"/>
          <w:numId w:val="9"/>
        </w:numPr>
        <w:spacing w:line="240" w:lineRule="auto"/>
        <w:rPr>
          <w:sz w:val="24"/>
          <w:szCs w:val="24"/>
          <w:lang w:val="fr-FR"/>
        </w:rPr>
      </w:pPr>
      <w:r w:rsidRPr="00A46F1C">
        <w:rPr>
          <w:sz w:val="24"/>
          <w:szCs w:val="24"/>
          <w:lang w:val="fr-FR"/>
        </w:rPr>
        <w:lastRenderedPageBreak/>
        <w:t>MODIFICATION</w:t>
      </w:r>
    </w:p>
    <w:p w14:paraId="65795A18" w14:textId="77777777" w:rsidR="00FA5EC9" w:rsidRPr="00A46F1C" w:rsidRDefault="00FA5EC9" w:rsidP="00FA5EC9">
      <w:pPr>
        <w:pStyle w:val="AODocTxtL1"/>
        <w:spacing w:line="240" w:lineRule="auto"/>
        <w:ind w:left="0"/>
        <w:rPr>
          <w:sz w:val="24"/>
          <w:szCs w:val="24"/>
          <w:lang w:val="fr-FR"/>
        </w:rPr>
      </w:pPr>
      <w:r w:rsidRPr="00A46F1C">
        <w:rPr>
          <w:sz w:val="24"/>
          <w:szCs w:val="24"/>
          <w:lang w:val="fr-FR"/>
        </w:rPr>
        <w:t>Le présent Acte de Nantissement ne pourra pas être modifié sans l’accord écrit des Parties.</w:t>
      </w:r>
    </w:p>
    <w:p w14:paraId="25A7B04F" w14:textId="0DF3A513" w:rsidR="00FA5EC9" w:rsidRDefault="00C07C65" w:rsidP="00C07C65">
      <w:pPr>
        <w:pStyle w:val="AOHead2"/>
        <w:numPr>
          <w:ilvl w:val="0"/>
          <w:numId w:val="9"/>
        </w:numPr>
        <w:spacing w:line="240" w:lineRule="auto"/>
        <w:rPr>
          <w:b w:val="0"/>
          <w:bCs/>
          <w:sz w:val="24"/>
          <w:szCs w:val="24"/>
          <w:lang w:val="fr-FR"/>
        </w:rPr>
      </w:pPr>
      <w:r>
        <w:rPr>
          <w:bCs/>
          <w:sz w:val="24"/>
          <w:szCs w:val="24"/>
          <w:lang w:val="fr-FR"/>
        </w:rPr>
        <w:t xml:space="preserve"> </w:t>
      </w:r>
      <w:r w:rsidR="00025098" w:rsidRPr="0025485A">
        <w:rPr>
          <w:bCs/>
          <w:sz w:val="24"/>
          <w:szCs w:val="24"/>
          <w:lang w:val="fr-FR"/>
        </w:rPr>
        <w:t>DROIT APPLICABLE LITIGE</w:t>
      </w:r>
      <w:r w:rsidR="00025098">
        <w:rPr>
          <w:b w:val="0"/>
          <w:bCs/>
          <w:sz w:val="24"/>
          <w:szCs w:val="24"/>
          <w:lang w:val="fr-FR"/>
        </w:rPr>
        <w:t>S</w:t>
      </w:r>
    </w:p>
    <w:p w14:paraId="13588AD0" w14:textId="77777777" w:rsidR="00025098" w:rsidRPr="0025485A" w:rsidRDefault="00025098" w:rsidP="00525C05">
      <w:pPr>
        <w:pStyle w:val="AODocTxtL1"/>
        <w:spacing w:line="276" w:lineRule="auto"/>
        <w:ind w:left="0"/>
        <w:rPr>
          <w:sz w:val="24"/>
          <w:szCs w:val="24"/>
          <w:lang w:val="fr-FR"/>
        </w:rPr>
      </w:pPr>
      <w:r>
        <w:rPr>
          <w:sz w:val="24"/>
          <w:szCs w:val="24"/>
          <w:lang w:val="fr-FR"/>
        </w:rPr>
        <w:t>Le présent Acte</w:t>
      </w:r>
      <w:r w:rsidRPr="0025485A">
        <w:rPr>
          <w:sz w:val="24"/>
          <w:szCs w:val="24"/>
          <w:lang w:val="fr-FR"/>
        </w:rPr>
        <w:t xml:space="preserve"> est soumis et sera interprété conformément aux lois de la République Tunisienne. Tout différend entre les Partie</w:t>
      </w:r>
      <w:r w:rsidR="008A3064">
        <w:rPr>
          <w:sz w:val="24"/>
          <w:szCs w:val="24"/>
          <w:lang w:val="fr-FR"/>
        </w:rPr>
        <w:t>s portant sur le présent Acte</w:t>
      </w:r>
      <w:r w:rsidRPr="0025485A">
        <w:rPr>
          <w:sz w:val="24"/>
          <w:szCs w:val="24"/>
          <w:lang w:val="fr-FR"/>
        </w:rPr>
        <w:t xml:space="preserve"> ou toute autre procédu</w:t>
      </w:r>
      <w:r>
        <w:rPr>
          <w:sz w:val="24"/>
          <w:szCs w:val="24"/>
          <w:lang w:val="fr-FR"/>
        </w:rPr>
        <w:t>re concernant le présent Acte</w:t>
      </w:r>
      <w:r w:rsidRPr="0025485A">
        <w:rPr>
          <w:sz w:val="24"/>
          <w:szCs w:val="24"/>
          <w:lang w:val="fr-FR"/>
        </w:rPr>
        <w:t xml:space="preserve"> ou tout document ou contrat y afférent sera de la compétence exclusive des tribunaux de Tunis.</w:t>
      </w:r>
    </w:p>
    <w:p w14:paraId="04EDD5F1" w14:textId="1CC890BF" w:rsidR="0025485A" w:rsidRDefault="00025098" w:rsidP="00C07C65">
      <w:pPr>
        <w:pStyle w:val="AODocTxtL1"/>
        <w:numPr>
          <w:ilvl w:val="0"/>
          <w:numId w:val="9"/>
        </w:numPr>
        <w:spacing w:after="240"/>
        <w:ind w:left="0"/>
        <w:rPr>
          <w:b/>
          <w:bCs/>
          <w:sz w:val="24"/>
          <w:szCs w:val="24"/>
          <w:lang w:val="fr-FR"/>
        </w:rPr>
      </w:pPr>
      <w:bookmarkStart w:id="99" w:name="_Toc489331346"/>
      <w:bookmarkStart w:id="100" w:name="_Toc494834732"/>
      <w:r>
        <w:rPr>
          <w:b/>
          <w:bCs/>
          <w:sz w:val="24"/>
          <w:szCs w:val="24"/>
          <w:lang w:val="fr-FR"/>
        </w:rPr>
        <w:t xml:space="preserve">NOTIFICATIONS ET </w:t>
      </w:r>
      <w:r w:rsidRPr="00A46F1C">
        <w:rPr>
          <w:b/>
          <w:bCs/>
          <w:sz w:val="24"/>
          <w:szCs w:val="24"/>
          <w:lang w:val="fr-FR"/>
        </w:rPr>
        <w:t>ELECTION DE DOMICILE</w:t>
      </w:r>
      <w:r>
        <w:rPr>
          <w:b/>
          <w:bCs/>
          <w:sz w:val="24"/>
          <w:szCs w:val="24"/>
          <w:lang w:val="fr-FR"/>
        </w:rPr>
        <w:t xml:space="preserve"> </w:t>
      </w:r>
      <w:r w:rsidR="0025485A" w:rsidRPr="0025485A">
        <w:rPr>
          <w:b/>
          <w:bCs/>
          <w:sz w:val="24"/>
          <w:szCs w:val="24"/>
          <w:lang w:val="fr-FR"/>
        </w:rPr>
        <w:t xml:space="preserve"> </w:t>
      </w:r>
      <w:bookmarkEnd w:id="99"/>
      <w:bookmarkEnd w:id="100"/>
    </w:p>
    <w:p w14:paraId="02F325A0" w14:textId="5B0D3445" w:rsidR="00E0288E" w:rsidRPr="006106D5" w:rsidRDefault="00E0288E" w:rsidP="00525C05">
      <w:pPr>
        <w:spacing w:after="240"/>
        <w:ind w:left="-15"/>
        <w:rPr>
          <w:rFonts w:asciiTheme="majorBidi" w:hAnsiTheme="majorBidi" w:cstheme="majorBidi"/>
          <w:sz w:val="24"/>
          <w:szCs w:val="24"/>
        </w:rPr>
      </w:pPr>
      <w:bookmarkStart w:id="101" w:name="bookmarks_ques_7_non"/>
      <w:r>
        <w:rPr>
          <w:rFonts w:asciiTheme="majorBidi" w:hAnsiTheme="majorBidi" w:cstheme="majorBidi"/>
          <w:sz w:val="24"/>
          <w:szCs w:val="24"/>
        </w:rPr>
        <w:t>L</w:t>
      </w:r>
      <w:r w:rsidRPr="006106D5">
        <w:rPr>
          <w:rFonts w:asciiTheme="majorBidi" w:hAnsiTheme="majorBidi" w:cstheme="majorBidi"/>
          <w:sz w:val="24"/>
          <w:szCs w:val="24"/>
        </w:rPr>
        <w:t>es Parties déclarent élire domicile en leur demeure respective, tel qu’indiqué en tête des présentes</w:t>
      </w:r>
      <w:r>
        <w:rPr>
          <w:rFonts w:asciiTheme="majorBidi" w:hAnsiTheme="majorBidi" w:cstheme="majorBidi"/>
          <w:sz w:val="24"/>
          <w:szCs w:val="24"/>
        </w:rPr>
        <w:t>.</w:t>
      </w:r>
      <w:bookmarkEnd w:id="101"/>
    </w:p>
    <w:p w14:paraId="1F0772B7" w14:textId="368C6B6A" w:rsidR="00E0288E" w:rsidRPr="007C2C5A" w:rsidRDefault="00E0288E" w:rsidP="00525C05">
      <w:pPr>
        <w:spacing w:after="40"/>
        <w:ind w:left="-15"/>
        <w:rPr>
          <w:rFonts w:asciiTheme="majorBidi" w:hAnsiTheme="majorBidi" w:cstheme="majorBidi"/>
          <w:sz w:val="24"/>
          <w:szCs w:val="24"/>
        </w:rPr>
      </w:pPr>
      <w:bookmarkStart w:id="102" w:name="bookmarks_ques_7_oui"/>
      <w:r w:rsidRPr="73AF58DE">
        <w:rPr>
          <w:rFonts w:asciiTheme="majorBidi" w:hAnsiTheme="majorBidi" w:cstheme="majorBidi"/>
          <w:sz w:val="24"/>
          <w:szCs w:val="24"/>
        </w:rPr>
        <w:t>Les Parties déclarent élire domicile à l’adresse ci-dessous (ou à toute adresse qu’elles pourront ultérieurement notifier aux autres Parties)</w:t>
      </w:r>
      <w:bookmarkEnd w:id="102"/>
      <w:r w:rsidR="0067232C" w:rsidRPr="73AF58DE">
        <w:rPr>
          <w:rFonts w:asciiTheme="majorBidi" w:hAnsiTheme="majorBidi" w:cstheme="majorBidi"/>
          <w:sz w:val="24"/>
          <w:szCs w:val="24"/>
        </w:rPr>
        <w:t xml:space="preserve"> </w:t>
      </w:r>
    </w:p>
    <w:p w14:paraId="07547A01" w14:textId="77777777" w:rsidR="00E0288E" w:rsidRPr="007C2C5A" w:rsidRDefault="00E0288E" w:rsidP="00E0288E">
      <w:pPr>
        <w:spacing w:after="40" w:line="259" w:lineRule="auto"/>
        <w:rPr>
          <w:rFonts w:asciiTheme="majorBidi" w:hAnsiTheme="majorBidi" w:cstheme="majorBidi"/>
          <w:sz w:val="24"/>
          <w:szCs w:val="24"/>
        </w:rPr>
      </w:pPr>
    </w:p>
    <w:p w14:paraId="51F20EC0" w14:textId="77777777" w:rsidR="00E0288E" w:rsidRPr="007C2C5A" w:rsidRDefault="00E0288E" w:rsidP="00E0288E">
      <w:pPr>
        <w:spacing w:after="40" w:line="259" w:lineRule="auto"/>
        <w:rPr>
          <w:rFonts w:asciiTheme="majorBidi" w:hAnsiTheme="majorBidi" w:cstheme="majorBidi"/>
          <w:sz w:val="24"/>
          <w:szCs w:val="24"/>
        </w:rPr>
      </w:pPr>
      <w:bookmarkStart w:id="103" w:name="bookmarks_ques_7_oui_1"/>
      <w:r w:rsidRPr="007C2C5A">
        <w:rPr>
          <w:rFonts w:asciiTheme="majorBidi" w:hAnsiTheme="majorBidi" w:cstheme="majorBidi"/>
          <w:sz w:val="24"/>
          <w:szCs w:val="24"/>
          <w:u w:val="single" w:color="000000"/>
        </w:rPr>
        <w:t xml:space="preserve">En ce qui concerne le </w:t>
      </w:r>
      <w:r>
        <w:rPr>
          <w:rFonts w:asciiTheme="majorBidi" w:hAnsiTheme="majorBidi" w:cstheme="majorBidi"/>
          <w:sz w:val="24"/>
          <w:szCs w:val="24"/>
          <w:u w:val="single" w:color="000000"/>
        </w:rPr>
        <w:t>Constituant</w:t>
      </w:r>
      <w:r w:rsidRPr="007C2C5A">
        <w:rPr>
          <w:rFonts w:asciiTheme="majorBidi" w:hAnsiTheme="majorBidi" w:cstheme="majorBidi"/>
          <w:sz w:val="24"/>
          <w:szCs w:val="24"/>
          <w:u w:val="single" w:color="000000"/>
        </w:rPr>
        <w:t xml:space="preserve"> :</w:t>
      </w:r>
      <w:bookmarkEnd w:id="103"/>
    </w:p>
    <w:p w14:paraId="0494EDCF" w14:textId="79730953" w:rsidR="00E0288E" w:rsidRPr="007C2C5A" w:rsidRDefault="00F77552" w:rsidP="00E0288E">
      <w:pPr>
        <w:spacing w:after="40" w:line="259" w:lineRule="auto"/>
        <w:rPr>
          <w:rFonts w:asciiTheme="majorBidi" w:hAnsiTheme="majorBidi" w:cstheme="majorBidi"/>
          <w:sz w:val="24"/>
          <w:szCs w:val="24"/>
        </w:rPr>
      </w:pPr>
      <w:bookmarkStart w:id="104" w:name="bookmarks_ques_7_oui_2"/>
      <w:r>
        <w:rPr>
          <w:rFonts w:asciiTheme="majorBidi" w:hAnsiTheme="majorBidi" w:cstheme="majorBidi"/>
          <w:sz w:val="24"/>
          <w:szCs w:val="24"/>
        </w:rPr>
        <w:t>A l’a</w:t>
      </w:r>
      <w:r w:rsidR="00E0288E" w:rsidRPr="007C2C5A">
        <w:rPr>
          <w:rFonts w:asciiTheme="majorBidi" w:hAnsiTheme="majorBidi" w:cstheme="majorBidi"/>
          <w:sz w:val="24"/>
          <w:szCs w:val="24"/>
        </w:rPr>
        <w:t xml:space="preserve">ttention de : </w:t>
      </w:r>
      <w:bookmarkStart w:id="105" w:name="bookmark_question_7_1"/>
      <w:r w:rsidR="00171DBE">
        <w:rPr>
          <w:rFonts w:asciiTheme="majorBidi" w:hAnsiTheme="majorBidi" w:cstheme="majorBidi"/>
          <w:sz w:val="24"/>
          <w:szCs w:val="24"/>
        </w:rPr>
        <w:t>___</w:t>
      </w:r>
      <w:bookmarkEnd w:id="104"/>
      <w:bookmarkEnd w:id="105"/>
    </w:p>
    <w:p w14:paraId="3D84980B" w14:textId="296C1642" w:rsidR="00E0288E" w:rsidRPr="007C2C5A" w:rsidRDefault="00E0288E" w:rsidP="00E0288E">
      <w:pPr>
        <w:spacing w:after="40" w:line="259" w:lineRule="auto"/>
        <w:rPr>
          <w:rFonts w:asciiTheme="majorBidi" w:hAnsiTheme="majorBidi" w:cstheme="majorBidi"/>
          <w:sz w:val="24"/>
          <w:szCs w:val="24"/>
        </w:rPr>
      </w:pPr>
      <w:bookmarkStart w:id="106" w:name="bookmarks_ques_7_oui_3"/>
      <w:r>
        <w:rPr>
          <w:rFonts w:asciiTheme="majorBidi" w:hAnsiTheme="majorBidi" w:cstheme="majorBidi"/>
          <w:sz w:val="24"/>
          <w:szCs w:val="24"/>
        </w:rPr>
        <w:t>Email</w:t>
      </w:r>
      <w:r w:rsidRPr="007C2C5A">
        <w:rPr>
          <w:rFonts w:asciiTheme="majorBidi" w:hAnsiTheme="majorBidi" w:cstheme="majorBidi"/>
          <w:sz w:val="24"/>
          <w:szCs w:val="24"/>
        </w:rPr>
        <w:t xml:space="preserve"> : </w:t>
      </w:r>
      <w:bookmarkStart w:id="107" w:name="bookmark_question_7_2"/>
      <w:r w:rsidR="00171DBE">
        <w:rPr>
          <w:rFonts w:asciiTheme="majorBidi" w:hAnsiTheme="majorBidi" w:cstheme="majorBidi"/>
          <w:sz w:val="24"/>
          <w:szCs w:val="24"/>
        </w:rPr>
        <w:t>___</w:t>
      </w:r>
      <w:bookmarkEnd w:id="106"/>
      <w:bookmarkEnd w:id="107"/>
    </w:p>
    <w:p w14:paraId="5307E2F3" w14:textId="522B52B8" w:rsidR="00E0288E" w:rsidRDefault="00E0288E" w:rsidP="00E0288E">
      <w:pPr>
        <w:spacing w:after="40" w:line="259" w:lineRule="auto"/>
        <w:rPr>
          <w:rFonts w:asciiTheme="majorBidi" w:hAnsiTheme="majorBidi" w:cstheme="majorBidi"/>
          <w:sz w:val="24"/>
          <w:szCs w:val="24"/>
        </w:rPr>
      </w:pPr>
      <w:bookmarkStart w:id="108" w:name="bookmarks_ques_7_oui_4"/>
      <w:r w:rsidRPr="007C2C5A">
        <w:rPr>
          <w:rFonts w:asciiTheme="majorBidi" w:hAnsiTheme="majorBidi" w:cstheme="majorBidi"/>
          <w:sz w:val="24"/>
          <w:szCs w:val="24"/>
        </w:rPr>
        <w:t xml:space="preserve">Téléphone : </w:t>
      </w:r>
      <w:bookmarkStart w:id="109" w:name="bookmark_question_7_3"/>
      <w:r w:rsidR="00171DBE">
        <w:rPr>
          <w:rFonts w:asciiTheme="majorBidi" w:hAnsiTheme="majorBidi" w:cstheme="majorBidi"/>
          <w:sz w:val="24"/>
          <w:szCs w:val="24"/>
        </w:rPr>
        <w:t>___</w:t>
      </w:r>
      <w:bookmarkEnd w:id="108"/>
      <w:bookmarkEnd w:id="109"/>
    </w:p>
    <w:p w14:paraId="4EB6FDDB" w14:textId="6EB621C4" w:rsidR="00E0288E" w:rsidRDefault="00E0288E" w:rsidP="00E0288E">
      <w:pPr>
        <w:spacing w:after="40" w:line="259" w:lineRule="auto"/>
        <w:rPr>
          <w:rFonts w:asciiTheme="majorBidi" w:hAnsiTheme="majorBidi" w:cstheme="majorBidi"/>
          <w:sz w:val="24"/>
          <w:szCs w:val="24"/>
        </w:rPr>
      </w:pPr>
      <w:bookmarkStart w:id="110" w:name="bookmarks_ques_7_oui_5"/>
      <w:r>
        <w:rPr>
          <w:rFonts w:asciiTheme="majorBidi" w:hAnsiTheme="majorBidi" w:cstheme="majorBidi"/>
          <w:sz w:val="24"/>
          <w:szCs w:val="24"/>
        </w:rPr>
        <w:t>Adresse</w:t>
      </w:r>
      <w:r w:rsidRPr="007C2C5A">
        <w:rPr>
          <w:rFonts w:asciiTheme="majorBidi" w:hAnsiTheme="majorBidi" w:cstheme="majorBidi"/>
          <w:sz w:val="24"/>
          <w:szCs w:val="24"/>
        </w:rPr>
        <w:t xml:space="preserve"> :</w:t>
      </w:r>
      <w:r w:rsidR="00171DBE">
        <w:rPr>
          <w:rFonts w:asciiTheme="majorBidi" w:hAnsiTheme="majorBidi" w:cstheme="majorBidi"/>
          <w:sz w:val="24"/>
          <w:szCs w:val="24"/>
        </w:rPr>
        <w:t xml:space="preserve">  </w:t>
      </w:r>
      <w:bookmarkStart w:id="111" w:name="bookmark_question_7_4"/>
      <w:r w:rsidR="00171DBE">
        <w:rPr>
          <w:rFonts w:asciiTheme="majorBidi" w:hAnsiTheme="majorBidi" w:cstheme="majorBidi"/>
          <w:sz w:val="24"/>
          <w:szCs w:val="24"/>
        </w:rPr>
        <w:t>___</w:t>
      </w:r>
      <w:bookmarkEnd w:id="110"/>
      <w:bookmarkEnd w:id="111"/>
    </w:p>
    <w:p w14:paraId="5043CB0F" w14:textId="77777777" w:rsidR="00E0288E" w:rsidRPr="007C2C5A" w:rsidRDefault="00E0288E" w:rsidP="00E0288E">
      <w:pPr>
        <w:spacing w:after="40" w:line="259" w:lineRule="auto"/>
        <w:ind w:left="-5"/>
        <w:rPr>
          <w:rFonts w:asciiTheme="majorBidi" w:hAnsiTheme="majorBidi" w:cstheme="majorBidi"/>
          <w:sz w:val="24"/>
          <w:szCs w:val="24"/>
        </w:rPr>
      </w:pPr>
    </w:p>
    <w:p w14:paraId="787FDDD2" w14:textId="77777777" w:rsidR="00E0288E" w:rsidRPr="007C2C5A" w:rsidRDefault="00E0288E" w:rsidP="00E0288E">
      <w:pPr>
        <w:spacing w:after="40" w:line="259" w:lineRule="auto"/>
        <w:rPr>
          <w:rFonts w:asciiTheme="majorBidi" w:hAnsiTheme="majorBidi" w:cstheme="majorBidi"/>
          <w:sz w:val="24"/>
          <w:szCs w:val="24"/>
        </w:rPr>
      </w:pPr>
      <w:bookmarkStart w:id="112" w:name="bookmarks_ques_7_oui_6"/>
      <w:r w:rsidRPr="007C2C5A">
        <w:rPr>
          <w:rFonts w:asciiTheme="majorBidi" w:hAnsiTheme="majorBidi" w:cstheme="majorBidi"/>
          <w:sz w:val="24"/>
          <w:szCs w:val="24"/>
          <w:u w:val="single" w:color="000000"/>
        </w:rPr>
        <w:t xml:space="preserve">En ce qui concerne le </w:t>
      </w:r>
      <w:r>
        <w:rPr>
          <w:rFonts w:asciiTheme="majorBidi" w:hAnsiTheme="majorBidi" w:cstheme="majorBidi"/>
          <w:sz w:val="24"/>
          <w:szCs w:val="24"/>
          <w:u w:val="single" w:color="000000"/>
        </w:rPr>
        <w:t>Bénéficiaire</w:t>
      </w:r>
      <w:r w:rsidRPr="007C2C5A">
        <w:rPr>
          <w:rFonts w:asciiTheme="majorBidi" w:hAnsiTheme="majorBidi" w:cstheme="majorBidi"/>
          <w:sz w:val="24"/>
          <w:szCs w:val="24"/>
          <w:u w:val="single" w:color="000000"/>
        </w:rPr>
        <w:t xml:space="preserve"> :</w:t>
      </w:r>
      <w:bookmarkEnd w:id="112"/>
    </w:p>
    <w:p w14:paraId="5E62D731" w14:textId="36476DC6" w:rsidR="00E0288E" w:rsidRPr="007C2C5A" w:rsidRDefault="00E0288E" w:rsidP="00E0288E">
      <w:pPr>
        <w:spacing w:after="40" w:line="259" w:lineRule="auto"/>
        <w:rPr>
          <w:rFonts w:asciiTheme="majorBidi" w:hAnsiTheme="majorBidi" w:cstheme="majorBidi"/>
          <w:sz w:val="24"/>
          <w:szCs w:val="24"/>
        </w:rPr>
      </w:pPr>
      <w:r w:rsidRPr="007C2C5A">
        <w:rPr>
          <w:rFonts w:asciiTheme="majorBidi" w:hAnsiTheme="majorBidi" w:cstheme="majorBidi"/>
          <w:sz w:val="24"/>
          <w:szCs w:val="24"/>
        </w:rPr>
        <w:t>A</w:t>
      </w:r>
      <w:r w:rsidR="00F77552">
        <w:rPr>
          <w:rFonts w:asciiTheme="majorBidi" w:hAnsiTheme="majorBidi" w:cstheme="majorBidi"/>
          <w:sz w:val="24"/>
          <w:szCs w:val="24"/>
        </w:rPr>
        <w:t xml:space="preserve"> l’a</w:t>
      </w:r>
      <w:r w:rsidRPr="007C2C5A">
        <w:rPr>
          <w:rFonts w:asciiTheme="majorBidi" w:hAnsiTheme="majorBidi" w:cstheme="majorBidi"/>
          <w:sz w:val="24"/>
          <w:szCs w:val="24"/>
        </w:rPr>
        <w:t xml:space="preserve">ttention de : </w:t>
      </w:r>
      <w:bookmarkStart w:id="113" w:name="bookmarks_ques_7_oui_7"/>
      <w:bookmarkStart w:id="114" w:name="bookmark_question_7_5"/>
      <w:r w:rsidR="00171DBE">
        <w:rPr>
          <w:rFonts w:asciiTheme="majorBidi" w:hAnsiTheme="majorBidi" w:cstheme="majorBidi"/>
          <w:sz w:val="24"/>
          <w:szCs w:val="24"/>
        </w:rPr>
        <w:t>___</w:t>
      </w:r>
      <w:bookmarkEnd w:id="113"/>
      <w:bookmarkEnd w:id="114"/>
    </w:p>
    <w:p w14:paraId="6733F5E7" w14:textId="0C49A0D9" w:rsidR="00E0288E" w:rsidRPr="007C2C5A" w:rsidRDefault="00E0288E" w:rsidP="00E0288E">
      <w:pPr>
        <w:spacing w:after="40" w:line="259" w:lineRule="auto"/>
        <w:rPr>
          <w:rFonts w:asciiTheme="majorBidi" w:hAnsiTheme="majorBidi" w:cstheme="majorBidi"/>
          <w:sz w:val="24"/>
          <w:szCs w:val="24"/>
        </w:rPr>
      </w:pPr>
      <w:r>
        <w:rPr>
          <w:rFonts w:asciiTheme="majorBidi" w:hAnsiTheme="majorBidi" w:cstheme="majorBidi"/>
          <w:sz w:val="24"/>
          <w:szCs w:val="24"/>
        </w:rPr>
        <w:t>Email</w:t>
      </w:r>
      <w:r w:rsidRPr="007C2C5A">
        <w:rPr>
          <w:rFonts w:asciiTheme="majorBidi" w:hAnsiTheme="majorBidi" w:cstheme="majorBidi"/>
          <w:sz w:val="24"/>
          <w:szCs w:val="24"/>
        </w:rPr>
        <w:t xml:space="preserve"> : </w:t>
      </w:r>
      <w:bookmarkStart w:id="115" w:name="bookmarks_ques_7_oui_8"/>
      <w:bookmarkStart w:id="116" w:name="bookmark_question_7_6"/>
      <w:r w:rsidR="00171DBE">
        <w:rPr>
          <w:rFonts w:asciiTheme="majorBidi" w:hAnsiTheme="majorBidi" w:cstheme="majorBidi"/>
          <w:sz w:val="24"/>
          <w:szCs w:val="24"/>
        </w:rPr>
        <w:t>___</w:t>
      </w:r>
      <w:bookmarkEnd w:id="115"/>
      <w:bookmarkEnd w:id="116"/>
    </w:p>
    <w:p w14:paraId="296E0DE3" w14:textId="2049EF2F" w:rsidR="00E0288E" w:rsidRDefault="00E0288E" w:rsidP="00E0288E">
      <w:p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Téléphone : </w:t>
      </w:r>
      <w:bookmarkStart w:id="117" w:name="bookmarks_ques_7_oui_9"/>
      <w:bookmarkStart w:id="118" w:name="bookmark_question_7_7"/>
      <w:r w:rsidR="00171DBE">
        <w:rPr>
          <w:rFonts w:asciiTheme="majorBidi" w:hAnsiTheme="majorBidi" w:cstheme="majorBidi"/>
          <w:sz w:val="24"/>
          <w:szCs w:val="24"/>
        </w:rPr>
        <w:t>___</w:t>
      </w:r>
      <w:bookmarkEnd w:id="117"/>
      <w:bookmarkEnd w:id="118"/>
    </w:p>
    <w:p w14:paraId="78753712" w14:textId="38C1A762" w:rsidR="00E0288E" w:rsidRDefault="00E0288E" w:rsidP="00E0288E">
      <w:pPr>
        <w:spacing w:after="40" w:line="259" w:lineRule="auto"/>
        <w:rPr>
          <w:rFonts w:asciiTheme="majorBidi" w:hAnsiTheme="majorBidi" w:cstheme="majorBidi"/>
          <w:sz w:val="24"/>
          <w:szCs w:val="24"/>
        </w:rPr>
      </w:pPr>
      <w:r>
        <w:rPr>
          <w:rFonts w:asciiTheme="majorBidi" w:hAnsiTheme="majorBidi" w:cstheme="majorBidi"/>
          <w:sz w:val="24"/>
          <w:szCs w:val="24"/>
        </w:rPr>
        <w:t>Adresse</w:t>
      </w:r>
      <w:r w:rsidRPr="007C2C5A">
        <w:rPr>
          <w:rFonts w:asciiTheme="majorBidi" w:hAnsiTheme="majorBidi" w:cstheme="majorBidi"/>
          <w:sz w:val="24"/>
          <w:szCs w:val="24"/>
        </w:rPr>
        <w:t xml:space="preserve"> :</w:t>
      </w:r>
      <w:r w:rsidR="00171DBE">
        <w:rPr>
          <w:rFonts w:asciiTheme="majorBidi" w:hAnsiTheme="majorBidi" w:cstheme="majorBidi"/>
          <w:sz w:val="24"/>
          <w:szCs w:val="24"/>
        </w:rPr>
        <w:t xml:space="preserve"> </w:t>
      </w:r>
      <w:bookmarkStart w:id="119" w:name="bookmarks_ques_7_oui_10"/>
      <w:bookmarkStart w:id="120" w:name="bookmark_question_7_8"/>
      <w:r w:rsidR="00171DBE">
        <w:rPr>
          <w:rFonts w:asciiTheme="majorBidi" w:hAnsiTheme="majorBidi" w:cstheme="majorBidi"/>
          <w:sz w:val="24"/>
          <w:szCs w:val="24"/>
        </w:rPr>
        <w:t>___</w:t>
      </w:r>
      <w:bookmarkEnd w:id="119"/>
      <w:bookmarkEnd w:id="120"/>
    </w:p>
    <w:p w14:paraId="07459315" w14:textId="77777777" w:rsidR="00E0288E" w:rsidRPr="007C2C5A" w:rsidRDefault="00E0288E" w:rsidP="00E0288E">
      <w:pPr>
        <w:spacing w:after="40" w:line="259" w:lineRule="auto"/>
        <w:ind w:left="-5"/>
        <w:rPr>
          <w:rFonts w:asciiTheme="majorBidi" w:hAnsiTheme="majorBidi" w:cstheme="majorBidi"/>
          <w:sz w:val="24"/>
          <w:szCs w:val="24"/>
        </w:rPr>
      </w:pPr>
    </w:p>
    <w:p w14:paraId="6537F28F" w14:textId="77777777" w:rsidR="00E0288E" w:rsidRDefault="00E0288E" w:rsidP="00E0288E">
      <w:pPr>
        <w:spacing w:after="40" w:line="259" w:lineRule="auto"/>
        <w:rPr>
          <w:rFonts w:asciiTheme="majorBidi" w:hAnsiTheme="majorBidi" w:cstheme="majorBidi"/>
          <w:sz w:val="24"/>
          <w:szCs w:val="24"/>
        </w:rPr>
      </w:pPr>
    </w:p>
    <w:p w14:paraId="41C4E6B8" w14:textId="010AD33A" w:rsidR="00E0288E" w:rsidRPr="007C2C5A" w:rsidRDefault="00E0288E" w:rsidP="00E0288E">
      <w:pPr>
        <w:spacing w:after="40" w:line="259" w:lineRule="auto"/>
        <w:rPr>
          <w:rFonts w:asciiTheme="majorBidi" w:hAnsiTheme="majorBidi" w:cstheme="majorBidi"/>
          <w:sz w:val="24"/>
          <w:szCs w:val="24"/>
        </w:rPr>
      </w:pPr>
      <w:r w:rsidRPr="007C2C5A">
        <w:rPr>
          <w:rFonts w:asciiTheme="majorBidi" w:hAnsiTheme="majorBidi" w:cstheme="majorBidi"/>
          <w:sz w:val="24"/>
          <w:szCs w:val="24"/>
        </w:rPr>
        <w:t>Fait en</w:t>
      </w:r>
      <w:r w:rsidR="00171DBE">
        <w:rPr>
          <w:rFonts w:asciiTheme="majorBidi" w:hAnsiTheme="majorBidi" w:cstheme="majorBidi"/>
          <w:sz w:val="24"/>
          <w:szCs w:val="24"/>
        </w:rPr>
        <w:t xml:space="preserve"> </w:t>
      </w:r>
      <w:bookmarkStart w:id="121" w:name="bookmark_question_8"/>
      <w:r w:rsidR="00171DBE">
        <w:rPr>
          <w:rFonts w:asciiTheme="majorBidi" w:hAnsiTheme="majorBidi" w:cstheme="majorBidi"/>
          <w:sz w:val="24"/>
          <w:szCs w:val="24"/>
        </w:rPr>
        <w:t>___</w:t>
      </w:r>
      <w:bookmarkEnd w:id="121"/>
      <w:r w:rsidRPr="007C2C5A">
        <w:rPr>
          <w:rFonts w:asciiTheme="majorBidi" w:hAnsiTheme="majorBidi" w:cstheme="majorBidi"/>
          <w:sz w:val="24"/>
          <w:szCs w:val="24"/>
        </w:rPr>
        <w:t xml:space="preserve"> exemplaires originaux.</w:t>
      </w:r>
    </w:p>
    <w:p w14:paraId="29497B14" w14:textId="77777777" w:rsidR="00E0288E" w:rsidRPr="007C2C5A" w:rsidRDefault="00E0288E" w:rsidP="00E0288E">
      <w:pPr>
        <w:spacing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(Signature et mention manuscrite «lu et approuvé ») </w:t>
      </w:r>
    </w:p>
    <w:p w14:paraId="6DFB9E20" w14:textId="77777777" w:rsidR="00E0288E" w:rsidRPr="007C2C5A" w:rsidRDefault="00E0288E" w:rsidP="00E0288E">
      <w:pPr>
        <w:spacing w:after="40" w:line="259" w:lineRule="auto"/>
        <w:rPr>
          <w:rFonts w:asciiTheme="majorBidi" w:hAnsiTheme="majorBidi" w:cstheme="majorBidi"/>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E0288E" w14:paraId="2C0E44B2" w14:textId="77777777" w:rsidTr="00647167">
        <w:tc>
          <w:tcPr>
            <w:tcW w:w="4607" w:type="dxa"/>
          </w:tcPr>
          <w:p w14:paraId="3FB2E19A" w14:textId="643CC406" w:rsidR="00E0288E" w:rsidRDefault="00E0288E" w:rsidP="00525C05">
            <w:pPr>
              <w:tabs>
                <w:tab w:val="center" w:pos="2125"/>
                <w:tab w:val="center" w:pos="2833"/>
                <w:tab w:val="center" w:pos="3541"/>
                <w:tab w:val="center" w:pos="4249"/>
                <w:tab w:val="center" w:pos="5672"/>
              </w:tabs>
              <w:spacing w:after="40" w:line="259" w:lineRule="auto"/>
              <w:ind w:left="-15"/>
              <w:rPr>
                <w:rFonts w:asciiTheme="majorBidi" w:hAnsiTheme="majorBidi" w:cstheme="majorBidi"/>
                <w:b/>
                <w:sz w:val="24"/>
                <w:szCs w:val="24"/>
              </w:rPr>
            </w:pPr>
            <w:r w:rsidRPr="007C2C5A">
              <w:rPr>
                <w:rFonts w:asciiTheme="majorBidi" w:hAnsiTheme="majorBidi" w:cstheme="majorBidi"/>
                <w:b/>
                <w:sz w:val="24"/>
                <w:szCs w:val="24"/>
              </w:rPr>
              <w:t xml:space="preserve">Le </w:t>
            </w:r>
            <w:r>
              <w:rPr>
                <w:rFonts w:asciiTheme="majorBidi" w:hAnsiTheme="majorBidi" w:cstheme="majorBidi"/>
                <w:b/>
                <w:sz w:val="24"/>
                <w:szCs w:val="24"/>
              </w:rPr>
              <w:t>Constituant</w:t>
            </w:r>
          </w:p>
          <w:p w14:paraId="0A390255" w14:textId="481B3CC9" w:rsidR="00525C05" w:rsidRDefault="00525C05" w:rsidP="00525C05">
            <w:pPr>
              <w:tabs>
                <w:tab w:val="center" w:pos="2125"/>
                <w:tab w:val="center" w:pos="2833"/>
                <w:tab w:val="center" w:pos="3541"/>
                <w:tab w:val="center" w:pos="4249"/>
                <w:tab w:val="center" w:pos="5672"/>
              </w:tabs>
              <w:spacing w:after="40" w:line="259" w:lineRule="auto"/>
              <w:ind w:left="-15"/>
              <w:rPr>
                <w:rFonts w:asciiTheme="majorBidi" w:hAnsiTheme="majorBidi" w:cstheme="majorBidi"/>
                <w:b/>
                <w:sz w:val="24"/>
                <w:szCs w:val="24"/>
              </w:rPr>
            </w:pPr>
          </w:p>
          <w:p w14:paraId="57F7D6EA" w14:textId="77777777" w:rsidR="00525C05" w:rsidRDefault="00525C05" w:rsidP="00525C05">
            <w:pPr>
              <w:tabs>
                <w:tab w:val="center" w:pos="2125"/>
                <w:tab w:val="center" w:pos="2833"/>
                <w:tab w:val="center" w:pos="3541"/>
                <w:tab w:val="center" w:pos="4249"/>
                <w:tab w:val="center" w:pos="5672"/>
              </w:tabs>
              <w:spacing w:after="40" w:line="259" w:lineRule="auto"/>
              <w:ind w:left="-15"/>
              <w:rPr>
                <w:rFonts w:asciiTheme="majorBidi" w:hAnsiTheme="majorBidi" w:cstheme="majorBidi"/>
                <w:b/>
                <w:sz w:val="24"/>
                <w:szCs w:val="24"/>
              </w:rPr>
            </w:pPr>
          </w:p>
          <w:p w14:paraId="70DF9E56" w14:textId="77777777" w:rsidR="00E0288E" w:rsidRPr="00E925D3" w:rsidRDefault="00E0288E" w:rsidP="00647167">
            <w:pPr>
              <w:tabs>
                <w:tab w:val="center" w:pos="2125"/>
                <w:tab w:val="center" w:pos="2833"/>
                <w:tab w:val="center" w:pos="3541"/>
                <w:tab w:val="center" w:pos="4249"/>
                <w:tab w:val="center" w:pos="5672"/>
              </w:tabs>
              <w:spacing w:after="40" w:line="259" w:lineRule="auto"/>
              <w:ind w:left="-15"/>
              <w:jc w:val="center"/>
              <w:rPr>
                <w:rFonts w:asciiTheme="majorBidi" w:hAnsiTheme="majorBidi" w:cstheme="majorBidi"/>
                <w:b/>
                <w:sz w:val="24"/>
                <w:szCs w:val="24"/>
              </w:rPr>
            </w:pPr>
          </w:p>
        </w:tc>
        <w:tc>
          <w:tcPr>
            <w:tcW w:w="4607" w:type="dxa"/>
          </w:tcPr>
          <w:p w14:paraId="7071769A" w14:textId="2D7B0A09" w:rsidR="00E0288E" w:rsidRPr="00E925D3" w:rsidRDefault="00525C05" w:rsidP="00647167">
            <w:pPr>
              <w:tabs>
                <w:tab w:val="center" w:pos="2125"/>
                <w:tab w:val="center" w:pos="2833"/>
                <w:tab w:val="center" w:pos="3541"/>
                <w:tab w:val="center" w:pos="4249"/>
                <w:tab w:val="center" w:pos="5672"/>
              </w:tabs>
              <w:spacing w:after="40" w:line="259" w:lineRule="auto"/>
              <w:ind w:left="-15"/>
              <w:jc w:val="center"/>
              <w:rPr>
                <w:rFonts w:asciiTheme="majorBidi" w:hAnsiTheme="majorBidi" w:cstheme="majorBidi"/>
                <w:b/>
                <w:sz w:val="24"/>
                <w:szCs w:val="24"/>
              </w:rPr>
            </w:pPr>
            <w:r>
              <w:rPr>
                <w:rFonts w:asciiTheme="majorBidi" w:hAnsiTheme="majorBidi" w:cstheme="majorBidi"/>
                <w:b/>
                <w:sz w:val="24"/>
                <w:szCs w:val="24"/>
              </w:rPr>
              <w:t xml:space="preserve">              </w:t>
            </w:r>
            <w:r w:rsidR="00E0288E" w:rsidRPr="007C2C5A">
              <w:rPr>
                <w:rFonts w:asciiTheme="majorBidi" w:hAnsiTheme="majorBidi" w:cstheme="majorBidi"/>
                <w:b/>
                <w:sz w:val="24"/>
                <w:szCs w:val="24"/>
              </w:rPr>
              <w:t xml:space="preserve">Le </w:t>
            </w:r>
            <w:r w:rsidR="00E0288E">
              <w:rPr>
                <w:rFonts w:asciiTheme="majorBidi" w:hAnsiTheme="majorBidi" w:cstheme="majorBidi"/>
                <w:b/>
                <w:sz w:val="24"/>
                <w:szCs w:val="24"/>
              </w:rPr>
              <w:t>Bénéficiaire</w:t>
            </w:r>
          </w:p>
        </w:tc>
      </w:tr>
      <w:tr w:rsidR="00E0288E" w14:paraId="36C152DF" w14:textId="77777777" w:rsidTr="00647167">
        <w:tc>
          <w:tcPr>
            <w:tcW w:w="4607" w:type="dxa"/>
          </w:tcPr>
          <w:p w14:paraId="5F636FAE" w14:textId="77777777" w:rsidR="00E0288E" w:rsidRDefault="00E0288E" w:rsidP="00647167">
            <w:pPr>
              <w:spacing w:after="40" w:line="259" w:lineRule="auto"/>
              <w:rPr>
                <w:rFonts w:asciiTheme="majorBidi" w:hAnsiTheme="majorBidi" w:cstheme="majorBidi"/>
                <w:sz w:val="24"/>
                <w:szCs w:val="24"/>
              </w:rPr>
            </w:pPr>
            <w:r>
              <w:rPr>
                <w:rFonts w:asciiTheme="majorBidi" w:hAnsiTheme="majorBidi" w:cstheme="majorBidi"/>
                <w:sz w:val="24"/>
                <w:szCs w:val="24"/>
              </w:rPr>
              <w:t>Date : _________________</w:t>
            </w:r>
          </w:p>
        </w:tc>
        <w:tc>
          <w:tcPr>
            <w:tcW w:w="4607" w:type="dxa"/>
          </w:tcPr>
          <w:p w14:paraId="5B8AE602" w14:textId="77777777" w:rsidR="00E0288E" w:rsidRDefault="00F77552" w:rsidP="00525C05">
            <w:pPr>
              <w:spacing w:after="40" w:line="259" w:lineRule="auto"/>
              <w:jc w:val="right"/>
              <w:rPr>
                <w:rFonts w:asciiTheme="majorBidi" w:hAnsiTheme="majorBidi" w:cstheme="majorBidi"/>
                <w:sz w:val="24"/>
                <w:szCs w:val="24"/>
              </w:rPr>
            </w:pPr>
            <w:r>
              <w:rPr>
                <w:rFonts w:asciiTheme="majorBidi" w:hAnsiTheme="majorBidi" w:cstheme="majorBidi"/>
                <w:sz w:val="24"/>
                <w:szCs w:val="24"/>
              </w:rPr>
              <w:t>Date : ________________</w:t>
            </w:r>
          </w:p>
          <w:p w14:paraId="44E871BC" w14:textId="77777777" w:rsidR="00E0288E" w:rsidRPr="00835F2C" w:rsidRDefault="00E0288E" w:rsidP="00647167">
            <w:pPr>
              <w:spacing w:after="40" w:line="259" w:lineRule="auto"/>
              <w:rPr>
                <w:rFonts w:asciiTheme="majorBidi" w:hAnsiTheme="majorBidi" w:cstheme="majorBidi"/>
                <w:b/>
                <w:bCs/>
                <w:sz w:val="48"/>
                <w:szCs w:val="48"/>
              </w:rPr>
            </w:pPr>
          </w:p>
        </w:tc>
      </w:tr>
    </w:tbl>
    <w:p w14:paraId="144A5D23" w14:textId="77777777" w:rsidR="00FA5EC9" w:rsidRPr="00FA5EC9" w:rsidRDefault="00FA5EC9" w:rsidP="00FA5EC9">
      <w:pPr>
        <w:rPr>
          <w:lang w:eastAsia="en-GB"/>
        </w:rPr>
      </w:pPr>
    </w:p>
    <w:p w14:paraId="738610EB" w14:textId="77777777" w:rsidR="00BB6799" w:rsidRDefault="00BB6799" w:rsidP="00BB6799">
      <w:pPr>
        <w:rPr>
          <w:lang w:val="en-GB" w:eastAsia="en-GB"/>
        </w:rPr>
      </w:pPr>
    </w:p>
    <w:p w14:paraId="637805D2" w14:textId="77777777" w:rsidR="00BB6799" w:rsidRPr="00BB6799" w:rsidRDefault="00BB6799" w:rsidP="00BB6799">
      <w:pPr>
        <w:rPr>
          <w:lang w:val="en-GB" w:eastAsia="en-GB"/>
        </w:rPr>
      </w:pPr>
    </w:p>
    <w:sectPr w:rsidR="00BB6799" w:rsidRPr="00BB6799" w:rsidSect="00C95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40F49"/>
    <w:multiLevelType w:val="hybridMultilevel"/>
    <w:tmpl w:val="CD9C582C"/>
    <w:lvl w:ilvl="0" w:tplc="5E289C90">
      <w:start w:val="1"/>
      <w:numFmt w:val="decimal"/>
      <w:lvlText w:val="ARTICLE %1"/>
      <w:lvlJc w:val="left"/>
      <w:rPr>
        <w:rFonts w:hint="default"/>
        <w:b/>
      </w:rPr>
    </w:lvl>
    <w:lvl w:ilvl="1" w:tplc="040C0019" w:tentative="1">
      <w:start w:val="1"/>
      <w:numFmt w:val="lowerLetter"/>
      <w:lvlText w:val="%2."/>
      <w:lvlJc w:val="left"/>
      <w:pPr>
        <w:ind w:left="5552" w:hanging="360"/>
      </w:pPr>
    </w:lvl>
    <w:lvl w:ilvl="2" w:tplc="040C001B" w:tentative="1">
      <w:start w:val="1"/>
      <w:numFmt w:val="lowerRoman"/>
      <w:lvlText w:val="%3."/>
      <w:lvlJc w:val="right"/>
      <w:pPr>
        <w:ind w:left="6272" w:hanging="180"/>
      </w:pPr>
    </w:lvl>
    <w:lvl w:ilvl="3" w:tplc="040C000F" w:tentative="1">
      <w:start w:val="1"/>
      <w:numFmt w:val="decimal"/>
      <w:lvlText w:val="%4."/>
      <w:lvlJc w:val="left"/>
      <w:pPr>
        <w:ind w:left="6992" w:hanging="360"/>
      </w:pPr>
    </w:lvl>
    <w:lvl w:ilvl="4" w:tplc="040C0019" w:tentative="1">
      <w:start w:val="1"/>
      <w:numFmt w:val="lowerLetter"/>
      <w:lvlText w:val="%5."/>
      <w:lvlJc w:val="left"/>
      <w:pPr>
        <w:ind w:left="7712" w:hanging="360"/>
      </w:pPr>
    </w:lvl>
    <w:lvl w:ilvl="5" w:tplc="040C001B" w:tentative="1">
      <w:start w:val="1"/>
      <w:numFmt w:val="lowerRoman"/>
      <w:lvlText w:val="%6."/>
      <w:lvlJc w:val="right"/>
      <w:pPr>
        <w:ind w:left="8432" w:hanging="180"/>
      </w:pPr>
    </w:lvl>
    <w:lvl w:ilvl="6" w:tplc="040C000F" w:tentative="1">
      <w:start w:val="1"/>
      <w:numFmt w:val="decimal"/>
      <w:lvlText w:val="%7."/>
      <w:lvlJc w:val="left"/>
      <w:pPr>
        <w:ind w:left="9152" w:hanging="360"/>
      </w:pPr>
    </w:lvl>
    <w:lvl w:ilvl="7" w:tplc="040C0019" w:tentative="1">
      <w:start w:val="1"/>
      <w:numFmt w:val="lowerLetter"/>
      <w:lvlText w:val="%8."/>
      <w:lvlJc w:val="left"/>
      <w:pPr>
        <w:ind w:left="9872" w:hanging="360"/>
      </w:pPr>
    </w:lvl>
    <w:lvl w:ilvl="8" w:tplc="040C001B" w:tentative="1">
      <w:start w:val="1"/>
      <w:numFmt w:val="lowerRoman"/>
      <w:lvlText w:val="%9."/>
      <w:lvlJc w:val="right"/>
      <w:pPr>
        <w:ind w:left="10592" w:hanging="180"/>
      </w:pPr>
    </w:lvl>
  </w:abstractNum>
  <w:abstractNum w:abstractNumId="1" w15:restartNumberingAfterBreak="0">
    <w:nsid w:val="28C95A67"/>
    <w:multiLevelType w:val="hybridMultilevel"/>
    <w:tmpl w:val="B3A0907A"/>
    <w:lvl w:ilvl="0" w:tplc="A1920FFC">
      <w:start w:val="2"/>
      <w:numFmt w:val="bullet"/>
      <w:lvlText w:val="–"/>
      <w:lvlJc w:val="left"/>
      <w:pPr>
        <w:ind w:left="1079" w:hanging="360"/>
      </w:pPr>
      <w:rPr>
        <w:rFonts w:ascii="Times New Roman" w:eastAsiaTheme="minorEastAsia" w:hAnsi="Times New Roman" w:cs="Times New Roman"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2" w15:restartNumberingAfterBreak="0">
    <w:nsid w:val="2F337F0A"/>
    <w:multiLevelType w:val="hybridMultilevel"/>
    <w:tmpl w:val="57D0510C"/>
    <w:lvl w:ilvl="0" w:tplc="040C0019">
      <w:start w:val="1"/>
      <w:numFmt w:val="lowerLetter"/>
      <w:lvlText w:val="%1."/>
      <w:lvlJc w:val="left"/>
    </w:lvl>
    <w:lvl w:ilvl="1" w:tplc="040C0019">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1C3A2D"/>
    <w:multiLevelType w:val="hybridMultilevel"/>
    <w:tmpl w:val="20E66326"/>
    <w:lvl w:ilvl="0" w:tplc="2E78FE7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6F5747C"/>
    <w:multiLevelType w:val="hybridMultilevel"/>
    <w:tmpl w:val="31945D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C66851"/>
    <w:multiLevelType w:val="multilevel"/>
    <w:tmpl w:val="FE385F70"/>
    <w:name w:val="AOAnx"/>
    <w:lvl w:ilvl="0">
      <w:start w:val="1"/>
      <w:numFmt w:val="decimal"/>
      <w:lvlRestart w:val="0"/>
      <w:pStyle w:val="AOAnxHead"/>
      <w:suff w:val="nothing"/>
      <w:lvlText w:val="Annex %1"/>
      <w:lvlJc w:val="left"/>
      <w:pPr>
        <w:tabs>
          <w:tab w:val="num" w:pos="0"/>
        </w:tabs>
        <w:ind w:left="0" w:firstLine="0"/>
      </w:pPr>
      <w:rPr>
        <w:rFonts w:ascii="Times New Roman" w:hAnsi="Times New Roman"/>
        <w:b/>
        <w:caps/>
        <w:smallCaps w:val="0"/>
      </w:rPr>
    </w:lvl>
    <w:lvl w:ilvl="1">
      <w:start w:val="1"/>
      <w:numFmt w:val="decimal"/>
      <w:pStyle w:val="AOAnxPartHead"/>
      <w:suff w:val="nothing"/>
      <w:lvlText w:val="Part %2"/>
      <w:lvlJc w:val="left"/>
      <w:pPr>
        <w:tabs>
          <w:tab w:val="num" w:pos="0"/>
        </w:tabs>
        <w:ind w:left="0" w:firstLine="0"/>
      </w:pPr>
      <w:rPr>
        <w:rFonts w:ascii="Times New Roman" w:hAnsi="Times New Roman"/>
        <w:b/>
        <w:caps/>
        <w:smallCaps w:val="0"/>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6" w15:restartNumberingAfterBreak="0">
    <w:nsid w:val="4E4B4E3E"/>
    <w:multiLevelType w:val="multilevel"/>
    <w:tmpl w:val="3C422B96"/>
    <w:lvl w:ilvl="0">
      <w:start w:val="1"/>
      <w:numFmt w:val="decimal"/>
      <w:pStyle w:val="AOHead1"/>
      <w:lvlText w:val="%1."/>
      <w:lvlJc w:val="left"/>
      <w:pPr>
        <w:tabs>
          <w:tab w:val="num" w:pos="720"/>
        </w:tabs>
        <w:ind w:left="720" w:hanging="720"/>
      </w:pPr>
      <w:rPr>
        <w:rFonts w:hint="default"/>
      </w:rPr>
    </w:lvl>
    <w:lvl w:ilvl="1">
      <w:start w:val="4"/>
      <w:numFmt w:val="decimal"/>
      <w:pStyle w:val="AOHead2"/>
      <w:lvlText w:val="%1.%2"/>
      <w:lvlJc w:val="left"/>
      <w:pPr>
        <w:tabs>
          <w:tab w:val="num" w:pos="720"/>
        </w:tabs>
        <w:ind w:left="720" w:hanging="720"/>
      </w:pPr>
      <w:rPr>
        <w:rFonts w:hint="default"/>
      </w:rPr>
    </w:lvl>
    <w:lvl w:ilvl="2">
      <w:start w:val="1"/>
      <w:numFmt w:val="lowerLetter"/>
      <w:pStyle w:val="AOHead3"/>
      <w:lvlText w:val="(%3)"/>
      <w:lvlJc w:val="left"/>
      <w:pPr>
        <w:tabs>
          <w:tab w:val="num" w:pos="720"/>
        </w:tabs>
        <w:ind w:left="720" w:hanging="720"/>
      </w:pPr>
      <w:rPr>
        <w:rFonts w:hint="default"/>
      </w:rPr>
    </w:lvl>
    <w:lvl w:ilvl="3">
      <w:start w:val="1"/>
      <w:numFmt w:val="lowerRoman"/>
      <w:pStyle w:val="AOHead4"/>
      <w:lvlText w:val="(%4)"/>
      <w:lvlJc w:val="left"/>
      <w:pPr>
        <w:tabs>
          <w:tab w:val="num" w:pos="2160"/>
        </w:tabs>
        <w:ind w:left="2160" w:hanging="720"/>
      </w:pPr>
      <w:rPr>
        <w:rFonts w:hint="default"/>
      </w:rPr>
    </w:lvl>
    <w:lvl w:ilvl="4">
      <w:start w:val="1"/>
      <w:numFmt w:val="upperLetter"/>
      <w:pStyle w:val="AOHead5"/>
      <w:lvlText w:val="(%5)"/>
      <w:lvlJc w:val="left"/>
      <w:pPr>
        <w:tabs>
          <w:tab w:val="num" w:pos="2880"/>
        </w:tabs>
        <w:ind w:left="2880" w:hanging="720"/>
      </w:pPr>
      <w:rPr>
        <w:rFonts w:hint="default"/>
      </w:rPr>
    </w:lvl>
    <w:lvl w:ilvl="5">
      <w:start w:val="1"/>
      <w:numFmt w:val="upperRoman"/>
      <w:pStyle w:val="AOHead6"/>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7" w15:restartNumberingAfterBreak="0">
    <w:nsid w:val="51085FC2"/>
    <w:multiLevelType w:val="hybridMultilevel"/>
    <w:tmpl w:val="4F62C634"/>
    <w:lvl w:ilvl="0" w:tplc="FFFFFFFF">
      <w:start w:val="1"/>
      <w:numFmt w:val="upperLetter"/>
      <w:lvlText w:val="(%1)"/>
      <w:lvlJc w:val="left"/>
      <w:pPr>
        <w:tabs>
          <w:tab w:val="num" w:pos="720"/>
        </w:tabs>
        <w:ind w:left="720" w:hanging="360"/>
      </w:pPr>
      <w:rPr>
        <w:rFonts w:hint="default"/>
        <w:b/>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6F025FAA"/>
    <w:multiLevelType w:val="multilevel"/>
    <w:tmpl w:val="A4B67268"/>
    <w:lvl w:ilvl="0">
      <w:start w:val="1"/>
      <w:numFmt w:val="none"/>
      <w:pStyle w:val="AODefHead"/>
      <w:suff w:val="nothing"/>
      <w:lvlText w:val=""/>
      <w:lvlJc w:val="left"/>
      <w:pPr>
        <w:ind w:left="720" w:firstLine="0"/>
      </w:pPr>
      <w:rPr>
        <w:rFonts w:ascii="Times New Roman" w:hAnsi="Times New Roman"/>
        <w:b/>
        <w:i w:val="0"/>
        <w:caps/>
        <w:smallCaps w:val="0"/>
        <w:sz w:val="22"/>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ascii="Times New Roman" w:hAnsi="Times New Roman"/>
        <w:b w:val="0"/>
        <w:i w:val="0"/>
        <w:sz w:val="22"/>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Times New Roman" w:hAnsi="Times New Roman"/>
        <w:b w:val="0"/>
        <w:i w:val="0"/>
        <w:sz w:val="22"/>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2"/>
      </w:rPr>
    </w:lvl>
    <w:lvl w:ilvl="8">
      <w:start w:val="1"/>
      <w:numFmt w:val="decimal"/>
      <w:lvlText w:val="(%9)"/>
      <w:lvlJc w:val="left"/>
      <w:pPr>
        <w:tabs>
          <w:tab w:val="num" w:pos="2160"/>
        </w:tabs>
        <w:ind w:left="2160" w:hanging="720"/>
      </w:pPr>
      <w:rPr>
        <w:rFonts w:ascii="Times New Roman" w:hAnsi="Times New Roman"/>
        <w:b w:val="0"/>
        <w:i w:val="0"/>
        <w:sz w:val="22"/>
      </w:rPr>
    </w:lvl>
  </w:abstractNum>
  <w:abstractNum w:abstractNumId="9" w15:restartNumberingAfterBreak="0">
    <w:nsid w:val="7C6A363B"/>
    <w:multiLevelType w:val="hybridMultilevel"/>
    <w:tmpl w:val="BD16A6D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6"/>
  </w:num>
  <w:num w:numId="5">
    <w:abstractNumId w:val="9"/>
  </w:num>
  <w:num w:numId="6">
    <w:abstractNumId w:val="3"/>
  </w:num>
  <w:num w:numId="7">
    <w:abstractNumId w:val="6"/>
  </w:num>
  <w:num w:numId="8">
    <w:abstractNumId w:val="5"/>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41335"/>
    <w:rsid w:val="00007237"/>
    <w:rsid w:val="00025098"/>
    <w:rsid w:val="000971EA"/>
    <w:rsid w:val="000D068C"/>
    <w:rsid w:val="000D790D"/>
    <w:rsid w:val="000E1288"/>
    <w:rsid w:val="00171DBE"/>
    <w:rsid w:val="0025485A"/>
    <w:rsid w:val="00326938"/>
    <w:rsid w:val="00337D9D"/>
    <w:rsid w:val="003B25AF"/>
    <w:rsid w:val="003C0B8B"/>
    <w:rsid w:val="003D2DED"/>
    <w:rsid w:val="00491311"/>
    <w:rsid w:val="004E68F1"/>
    <w:rsid w:val="00525C05"/>
    <w:rsid w:val="00537112"/>
    <w:rsid w:val="00543C13"/>
    <w:rsid w:val="005F342E"/>
    <w:rsid w:val="005F76A9"/>
    <w:rsid w:val="00632A7A"/>
    <w:rsid w:val="0067232C"/>
    <w:rsid w:val="00680F29"/>
    <w:rsid w:val="006B58FD"/>
    <w:rsid w:val="006E7619"/>
    <w:rsid w:val="00706E83"/>
    <w:rsid w:val="00783AED"/>
    <w:rsid w:val="007E1CE0"/>
    <w:rsid w:val="007E737F"/>
    <w:rsid w:val="00837127"/>
    <w:rsid w:val="008423A3"/>
    <w:rsid w:val="008A3064"/>
    <w:rsid w:val="009577D0"/>
    <w:rsid w:val="00991F11"/>
    <w:rsid w:val="00A46F1C"/>
    <w:rsid w:val="00A73AF0"/>
    <w:rsid w:val="00AA2FE4"/>
    <w:rsid w:val="00AC2474"/>
    <w:rsid w:val="00AD03E3"/>
    <w:rsid w:val="00B34418"/>
    <w:rsid w:val="00B93A85"/>
    <w:rsid w:val="00BB6799"/>
    <w:rsid w:val="00BE235B"/>
    <w:rsid w:val="00C07C65"/>
    <w:rsid w:val="00C2419E"/>
    <w:rsid w:val="00C32205"/>
    <w:rsid w:val="00C51973"/>
    <w:rsid w:val="00C5301C"/>
    <w:rsid w:val="00C56346"/>
    <w:rsid w:val="00C81DC1"/>
    <w:rsid w:val="00C95693"/>
    <w:rsid w:val="00CA46B4"/>
    <w:rsid w:val="00D23B7E"/>
    <w:rsid w:val="00D307FD"/>
    <w:rsid w:val="00D44244"/>
    <w:rsid w:val="00D443F6"/>
    <w:rsid w:val="00D8533F"/>
    <w:rsid w:val="00E0288E"/>
    <w:rsid w:val="00E05B92"/>
    <w:rsid w:val="00E15F0A"/>
    <w:rsid w:val="00E41335"/>
    <w:rsid w:val="00E82673"/>
    <w:rsid w:val="00E83396"/>
    <w:rsid w:val="00ED6941"/>
    <w:rsid w:val="00EE3E73"/>
    <w:rsid w:val="00F06E98"/>
    <w:rsid w:val="00F460CA"/>
    <w:rsid w:val="00F74719"/>
    <w:rsid w:val="00F77552"/>
    <w:rsid w:val="00F8798C"/>
    <w:rsid w:val="00F95461"/>
    <w:rsid w:val="00FA5EC9"/>
    <w:rsid w:val="013E0AC8"/>
    <w:rsid w:val="08CB4390"/>
    <w:rsid w:val="0B1DD82A"/>
    <w:rsid w:val="0B929DA5"/>
    <w:rsid w:val="0CCBBB80"/>
    <w:rsid w:val="0FCE0FC5"/>
    <w:rsid w:val="12D39117"/>
    <w:rsid w:val="14A49C2F"/>
    <w:rsid w:val="17339BAD"/>
    <w:rsid w:val="17B0450C"/>
    <w:rsid w:val="17BFEC4C"/>
    <w:rsid w:val="22AB504B"/>
    <w:rsid w:val="22F4803E"/>
    <w:rsid w:val="269BAC81"/>
    <w:rsid w:val="2A81402D"/>
    <w:rsid w:val="3325A0FE"/>
    <w:rsid w:val="375FC4A2"/>
    <w:rsid w:val="37EEA577"/>
    <w:rsid w:val="38460BFE"/>
    <w:rsid w:val="3D54EB59"/>
    <w:rsid w:val="3EDB84DB"/>
    <w:rsid w:val="3F298D14"/>
    <w:rsid w:val="428EEB14"/>
    <w:rsid w:val="441C89B9"/>
    <w:rsid w:val="4FEE1505"/>
    <w:rsid w:val="56B259B6"/>
    <w:rsid w:val="56E0D002"/>
    <w:rsid w:val="58E9B403"/>
    <w:rsid w:val="5AC5F5E0"/>
    <w:rsid w:val="5DACE4F5"/>
    <w:rsid w:val="61C0D96A"/>
    <w:rsid w:val="6B3F4DC7"/>
    <w:rsid w:val="6BE0D39E"/>
    <w:rsid w:val="6DBC97E5"/>
    <w:rsid w:val="6EBA2FB9"/>
    <w:rsid w:val="718451A7"/>
    <w:rsid w:val="73AF58DE"/>
    <w:rsid w:val="77A95AE0"/>
    <w:rsid w:val="784F47A9"/>
    <w:rsid w:val="785D8AE7"/>
    <w:rsid w:val="79934FB8"/>
    <w:rsid w:val="7D53609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5E64"/>
  <w15:docId w15:val="{6219C74E-CA77-45D3-8CAB-AF405059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693"/>
  </w:style>
  <w:style w:type="paragraph" w:styleId="Titre1">
    <w:name w:val="heading 1"/>
    <w:basedOn w:val="Normal"/>
    <w:next w:val="Normal"/>
    <w:link w:val="Titre1Car"/>
    <w:qFormat/>
    <w:rsid w:val="00991F11"/>
    <w:pPr>
      <w:keepNext/>
      <w:spacing w:after="0" w:line="240" w:lineRule="auto"/>
      <w:jc w:val="center"/>
      <w:outlineLvl w:val="0"/>
    </w:pPr>
    <w:rPr>
      <w:rFonts w:ascii="Times New Roman" w:eastAsia="Times New Roman" w:hAnsi="Times New Roman" w:cs="Times New Roman"/>
      <w:noProof/>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91F11"/>
    <w:rPr>
      <w:rFonts w:ascii="Times New Roman" w:eastAsia="Times New Roman" w:hAnsi="Times New Roman" w:cs="Times New Roman"/>
      <w:noProof/>
      <w:sz w:val="24"/>
      <w:szCs w:val="24"/>
      <w:u w:val="single"/>
    </w:rPr>
  </w:style>
  <w:style w:type="paragraph" w:styleId="Corpsdetexte">
    <w:name w:val="Body Text"/>
    <w:basedOn w:val="Normal"/>
    <w:link w:val="CorpsdetexteCar"/>
    <w:rsid w:val="00991F11"/>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character" w:customStyle="1" w:styleId="CorpsdetexteCar">
    <w:name w:val="Corps de texte Car"/>
    <w:basedOn w:val="Policepardfaut"/>
    <w:link w:val="Corpsdetexte"/>
    <w:rsid w:val="00991F11"/>
    <w:rPr>
      <w:rFonts w:ascii="Times New Roman" w:eastAsia="Times New Roman" w:hAnsi="Times New Roman" w:cs="Times New Roman"/>
      <w:sz w:val="24"/>
      <w:szCs w:val="20"/>
    </w:rPr>
  </w:style>
  <w:style w:type="paragraph" w:customStyle="1" w:styleId="logo215">
    <w:name w:val="logo215"/>
    <w:rsid w:val="00C81DC1"/>
    <w:pPr>
      <w:tabs>
        <w:tab w:val="center" w:pos="4153"/>
        <w:tab w:val="right" w:pos="8306"/>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en-GB"/>
    </w:rPr>
  </w:style>
  <w:style w:type="paragraph" w:customStyle="1" w:styleId="AODefHead">
    <w:name w:val="AODefHead"/>
    <w:basedOn w:val="Normal"/>
    <w:next w:val="AODefPara"/>
    <w:rsid w:val="00F06E98"/>
    <w:pPr>
      <w:numPr>
        <w:numId w:val="3"/>
      </w:numPr>
      <w:spacing w:before="240" w:after="0" w:line="260" w:lineRule="atLeast"/>
      <w:jc w:val="both"/>
      <w:outlineLvl w:val="5"/>
    </w:pPr>
    <w:rPr>
      <w:rFonts w:ascii="Times New Roman" w:eastAsia="Times New Roman" w:hAnsi="Times New Roman" w:cs="Times New Roman"/>
      <w:szCs w:val="20"/>
      <w:lang w:val="en-GB" w:eastAsia="en-GB"/>
    </w:rPr>
  </w:style>
  <w:style w:type="paragraph" w:customStyle="1" w:styleId="AODefPara">
    <w:name w:val="AODefPara"/>
    <w:basedOn w:val="AODefHead"/>
    <w:rsid w:val="00F06E98"/>
    <w:pPr>
      <w:numPr>
        <w:ilvl w:val="1"/>
      </w:numPr>
      <w:outlineLvl w:val="6"/>
    </w:pPr>
  </w:style>
  <w:style w:type="paragraph" w:customStyle="1" w:styleId="AOHead1">
    <w:name w:val="AOHead1"/>
    <w:basedOn w:val="Normal"/>
    <w:next w:val="Normal"/>
    <w:rsid w:val="00F06E98"/>
    <w:pPr>
      <w:keepNext/>
      <w:numPr>
        <w:numId w:val="7"/>
      </w:numPr>
      <w:spacing w:before="240" w:after="0" w:line="260" w:lineRule="atLeast"/>
      <w:jc w:val="both"/>
      <w:outlineLvl w:val="0"/>
    </w:pPr>
    <w:rPr>
      <w:rFonts w:ascii="Times New Roman" w:eastAsia="Times New Roman" w:hAnsi="Times New Roman" w:cs="Times New Roman"/>
      <w:b/>
      <w:caps/>
      <w:kern w:val="28"/>
      <w:szCs w:val="20"/>
      <w:lang w:val="en-GB" w:eastAsia="en-GB"/>
    </w:rPr>
  </w:style>
  <w:style w:type="paragraph" w:customStyle="1" w:styleId="AOHead2">
    <w:name w:val="AOHead2"/>
    <w:basedOn w:val="Normal"/>
    <w:next w:val="Normal"/>
    <w:rsid w:val="00F06E98"/>
    <w:pPr>
      <w:keepNext/>
      <w:numPr>
        <w:ilvl w:val="1"/>
        <w:numId w:val="7"/>
      </w:numPr>
      <w:spacing w:before="240" w:after="0" w:line="260" w:lineRule="atLeast"/>
      <w:jc w:val="both"/>
      <w:outlineLvl w:val="1"/>
    </w:pPr>
    <w:rPr>
      <w:rFonts w:ascii="Times New Roman" w:eastAsia="Times New Roman" w:hAnsi="Times New Roman" w:cs="Times New Roman"/>
      <w:b/>
      <w:szCs w:val="20"/>
      <w:lang w:val="en-GB" w:eastAsia="en-GB"/>
    </w:rPr>
  </w:style>
  <w:style w:type="paragraph" w:customStyle="1" w:styleId="AOHead3">
    <w:name w:val="AOHead3"/>
    <w:basedOn w:val="Normal"/>
    <w:next w:val="Normal"/>
    <w:link w:val="AOHead3Char"/>
    <w:rsid w:val="00F06E98"/>
    <w:pPr>
      <w:numPr>
        <w:ilvl w:val="2"/>
        <w:numId w:val="7"/>
      </w:numPr>
      <w:spacing w:before="240" w:after="0" w:line="260" w:lineRule="atLeast"/>
      <w:jc w:val="both"/>
      <w:outlineLvl w:val="2"/>
    </w:pPr>
    <w:rPr>
      <w:rFonts w:ascii="Times New Roman" w:eastAsia="Times New Roman" w:hAnsi="Times New Roman" w:cs="Times New Roman"/>
      <w:szCs w:val="20"/>
      <w:lang w:val="en-GB" w:eastAsia="en-GB"/>
    </w:rPr>
  </w:style>
  <w:style w:type="paragraph" w:customStyle="1" w:styleId="AOHead4">
    <w:name w:val="AOHead4"/>
    <w:basedOn w:val="Normal"/>
    <w:next w:val="Normal"/>
    <w:rsid w:val="00F06E98"/>
    <w:pPr>
      <w:numPr>
        <w:ilvl w:val="3"/>
        <w:numId w:val="7"/>
      </w:numPr>
      <w:spacing w:before="240" w:after="0" w:line="260" w:lineRule="atLeast"/>
      <w:jc w:val="both"/>
      <w:outlineLvl w:val="3"/>
    </w:pPr>
    <w:rPr>
      <w:rFonts w:ascii="Times New Roman" w:eastAsia="Times New Roman" w:hAnsi="Times New Roman" w:cs="Times New Roman"/>
      <w:szCs w:val="20"/>
      <w:lang w:val="en-GB" w:eastAsia="en-GB"/>
    </w:rPr>
  </w:style>
  <w:style w:type="paragraph" w:customStyle="1" w:styleId="AOHead5">
    <w:name w:val="AOHead5"/>
    <w:basedOn w:val="Normal"/>
    <w:next w:val="Normal"/>
    <w:rsid w:val="00F06E98"/>
    <w:pPr>
      <w:numPr>
        <w:ilvl w:val="4"/>
        <w:numId w:val="7"/>
      </w:numPr>
      <w:spacing w:before="240" w:after="0" w:line="260" w:lineRule="atLeast"/>
      <w:jc w:val="both"/>
      <w:outlineLvl w:val="4"/>
    </w:pPr>
    <w:rPr>
      <w:rFonts w:ascii="Times New Roman" w:eastAsia="Times New Roman" w:hAnsi="Times New Roman" w:cs="Times New Roman"/>
      <w:szCs w:val="20"/>
      <w:lang w:val="en-GB" w:eastAsia="en-GB"/>
    </w:rPr>
  </w:style>
  <w:style w:type="paragraph" w:customStyle="1" w:styleId="AOHead6">
    <w:name w:val="AOHead6"/>
    <w:basedOn w:val="Normal"/>
    <w:next w:val="Normal"/>
    <w:rsid w:val="00F06E98"/>
    <w:pPr>
      <w:numPr>
        <w:ilvl w:val="5"/>
        <w:numId w:val="7"/>
      </w:numPr>
      <w:spacing w:before="240" w:after="0" w:line="260" w:lineRule="atLeast"/>
      <w:jc w:val="both"/>
      <w:outlineLvl w:val="5"/>
    </w:pPr>
    <w:rPr>
      <w:rFonts w:ascii="Times New Roman" w:eastAsia="Times New Roman" w:hAnsi="Times New Roman" w:cs="Times New Roman"/>
      <w:szCs w:val="20"/>
      <w:lang w:val="en-GB" w:eastAsia="en-GB"/>
    </w:rPr>
  </w:style>
  <w:style w:type="character" w:customStyle="1" w:styleId="AOHead3Char">
    <w:name w:val="AOHead3 Char"/>
    <w:link w:val="AOHead3"/>
    <w:rsid w:val="00F06E98"/>
    <w:rPr>
      <w:rFonts w:ascii="Times New Roman" w:eastAsia="Times New Roman" w:hAnsi="Times New Roman" w:cs="Times New Roman"/>
      <w:szCs w:val="20"/>
      <w:lang w:val="en-GB" w:eastAsia="en-GB"/>
    </w:rPr>
  </w:style>
  <w:style w:type="paragraph" w:styleId="Paragraphedeliste">
    <w:name w:val="List Paragraph"/>
    <w:basedOn w:val="Normal"/>
    <w:uiPriority w:val="34"/>
    <w:qFormat/>
    <w:rsid w:val="00E15F0A"/>
    <w:pPr>
      <w:ind w:left="720"/>
      <w:contextualSpacing/>
    </w:pPr>
  </w:style>
  <w:style w:type="paragraph" w:customStyle="1" w:styleId="AODocTxt">
    <w:name w:val="AODocTxt"/>
    <w:basedOn w:val="Normal"/>
    <w:rsid w:val="00783AED"/>
    <w:pPr>
      <w:spacing w:before="240" w:after="0" w:line="260" w:lineRule="atLeast"/>
      <w:jc w:val="both"/>
    </w:pPr>
    <w:rPr>
      <w:rFonts w:ascii="Times New Roman" w:eastAsia="Calibri" w:hAnsi="Times New Roman" w:cs="Times New Roman"/>
      <w:lang w:val="en-GB" w:eastAsia="en-US"/>
    </w:rPr>
  </w:style>
  <w:style w:type="paragraph" w:customStyle="1" w:styleId="AOAnxHead">
    <w:name w:val="AOAnxHead"/>
    <w:basedOn w:val="Normal"/>
    <w:next w:val="Normal"/>
    <w:rsid w:val="00FA5EC9"/>
    <w:pPr>
      <w:pageBreakBefore/>
      <w:numPr>
        <w:numId w:val="8"/>
      </w:numPr>
      <w:tabs>
        <w:tab w:val="clear" w:pos="0"/>
      </w:tabs>
      <w:spacing w:before="240" w:after="0" w:line="260" w:lineRule="atLeast"/>
      <w:jc w:val="center"/>
      <w:outlineLvl w:val="0"/>
    </w:pPr>
    <w:rPr>
      <w:rFonts w:ascii="Times New Roman" w:eastAsia="Calibri" w:hAnsi="Times New Roman" w:cs="Times New Roman"/>
      <w:caps/>
      <w:lang w:val="en-GB" w:eastAsia="en-US"/>
    </w:rPr>
  </w:style>
  <w:style w:type="paragraph" w:customStyle="1" w:styleId="AOAnxPartHead">
    <w:name w:val="AOAnxPartHead"/>
    <w:basedOn w:val="AOAnxHead"/>
    <w:next w:val="Normal"/>
    <w:rsid w:val="00FA5EC9"/>
    <w:pPr>
      <w:pageBreakBefore w:val="0"/>
      <w:numPr>
        <w:ilvl w:val="1"/>
      </w:numPr>
      <w:tabs>
        <w:tab w:val="clear" w:pos="0"/>
      </w:tabs>
    </w:pPr>
  </w:style>
  <w:style w:type="paragraph" w:customStyle="1" w:styleId="AODocTxtL1">
    <w:name w:val="AODocTxtL1"/>
    <w:basedOn w:val="AODocTxt"/>
    <w:rsid w:val="00FA5EC9"/>
    <w:pPr>
      <w:ind w:left="720"/>
    </w:pPr>
  </w:style>
  <w:style w:type="table" w:styleId="Grilledutableau">
    <w:name w:val="Table Grid"/>
    <w:basedOn w:val="TableauNormal"/>
    <w:uiPriority w:val="39"/>
    <w:rsid w:val="00E0288E"/>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eate a new document." ma:contentTypeScope="" ma:versionID="edfa584462e5174666999d49ab6156b3">
  <xsd:schema xmlns:xsd="http://www.w3.org/2001/XMLSchema" xmlns:xs="http://www.w3.org/2001/XMLSchema" xmlns:p="http://schemas.microsoft.com/office/2006/metadata/properties" xmlns:ns2="f928b7d0-32b2-42c8-bc5a-6a529eb70750" targetNamespace="http://schemas.microsoft.com/office/2006/metadata/properties" ma:root="true" ma:fieldsID="76824794fecc9d5f1f199d4cd1bd70a5"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FAB91-7740-455B-93B7-CFF955606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F460E2-7291-4958-B7FF-8D709222489F}">
  <ds:schemaRefs>
    <ds:schemaRef ds:uri="http://schemas.microsoft.com/sharepoint/v3/contenttype/forms"/>
  </ds:schemaRefs>
</ds:datastoreItem>
</file>

<file path=customXml/itemProps3.xml><?xml version="1.0" encoding="utf-8"?>
<ds:datastoreItem xmlns:ds="http://schemas.openxmlformats.org/officeDocument/2006/customXml" ds:itemID="{F456DCA5-2ABD-45EC-A959-AA6EE111E4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E5FA39-A22E-4736-BED8-6E0A3AE44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2598</TotalTime>
  <Pages>6</Pages>
  <Words>1551</Words>
  <Characters>8535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c:creator>
  <cp:keywords/>
  <dc:description/>
  <cp:lastModifiedBy>FA User</cp:lastModifiedBy>
  <cp:revision>46</cp:revision>
  <dcterms:created xsi:type="dcterms:W3CDTF">2020-05-07T12:45:00Z</dcterms:created>
  <dcterms:modified xsi:type="dcterms:W3CDTF">2022-02-04T11:01:00Z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